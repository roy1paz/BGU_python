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2CD66" w14:textId="754B09F7" w:rsidR="009F099A" w:rsidRPr="00471AA4" w:rsidRDefault="009F099A" w:rsidP="7CC88C6E">
      <w:pPr>
        <w:rPr>
          <w:b/>
          <w:bCs/>
          <w:sz w:val="36"/>
          <w:szCs w:val="36"/>
        </w:rPr>
      </w:pPr>
      <w:r w:rsidRPr="00471AA4">
        <w:rPr>
          <w:b/>
          <w:bCs/>
          <w:sz w:val="36"/>
          <w:szCs w:val="36"/>
        </w:rPr>
        <w:t>Numerical Analysis</w:t>
      </w:r>
      <w:r w:rsidR="1C06D387" w:rsidRPr="7CC88C6E">
        <w:rPr>
          <w:b/>
          <w:bCs/>
          <w:sz w:val="36"/>
          <w:szCs w:val="36"/>
        </w:rPr>
        <w:t xml:space="preserve"> </w:t>
      </w:r>
    </w:p>
    <w:p w14:paraId="7800D06A" w14:textId="66D40A3F" w:rsidR="009F099A" w:rsidRPr="00E45979" w:rsidRDefault="1C06D387" w:rsidP="00E45979">
      <w:pPr>
        <w:rPr>
          <w:b/>
          <w:bCs/>
          <w:sz w:val="36"/>
          <w:szCs w:val="36"/>
        </w:rPr>
      </w:pPr>
      <w:r w:rsidRPr="7CC88C6E">
        <w:rPr>
          <w:b/>
          <w:bCs/>
          <w:sz w:val="36"/>
          <w:szCs w:val="36"/>
        </w:rPr>
        <w:t>Final</w:t>
      </w:r>
      <w:r w:rsidRPr="334B5160">
        <w:rPr>
          <w:b/>
          <w:bCs/>
          <w:sz w:val="36"/>
          <w:szCs w:val="36"/>
        </w:rPr>
        <w:t xml:space="preserve"> </w:t>
      </w:r>
      <w:r w:rsidR="297679DA" w:rsidRPr="67E812FC">
        <w:rPr>
          <w:b/>
          <w:bCs/>
          <w:sz w:val="36"/>
          <w:szCs w:val="36"/>
        </w:rPr>
        <w:t>task</w:t>
      </w:r>
    </w:p>
    <w:p w14:paraId="0DF89712" w14:textId="2472A06E" w:rsidR="00471AA4" w:rsidRDefault="00471AA4">
      <w:pPr>
        <w:rPr>
          <w:color w:val="FF0000"/>
        </w:rPr>
      </w:pPr>
      <w:r>
        <w:t xml:space="preserve">Submission date: </w:t>
      </w:r>
      <w:r w:rsidR="211B3177" w:rsidRPr="334B5160">
        <w:t>12/2/2021 8:00am</w:t>
      </w:r>
    </w:p>
    <w:p w14:paraId="395BC9FD" w14:textId="234E5D6F" w:rsidR="4F47087C" w:rsidRDefault="66AEE6D9" w:rsidP="13562744">
      <w:r>
        <w:t xml:space="preserve">This </w:t>
      </w:r>
      <w:r w:rsidR="0A31F018">
        <w:t>task</w:t>
      </w:r>
      <w:r w:rsidR="171578CC">
        <w:t xml:space="preserve"> is individual</w:t>
      </w:r>
      <w:r w:rsidR="4F47087C">
        <w:t xml:space="preserve">. </w:t>
      </w:r>
      <w:r w:rsidR="0033D6F2">
        <w:t xml:space="preserve">No collaboration is allowed. </w:t>
      </w:r>
      <w:r w:rsidR="1482A351">
        <w:t>Plagiarism will be checked and will not be tolerated.</w:t>
      </w:r>
    </w:p>
    <w:p w14:paraId="51364F30" w14:textId="62FAC941" w:rsidR="00FB5818" w:rsidRPr="00FB5818" w:rsidRDefault="0976FC92" w:rsidP="00FB5818">
      <w:r>
        <w:t xml:space="preserve">The programming language for this task is Python 3.7. You can use standard libraries coming with Anaconda distribution. </w:t>
      </w:r>
      <w:r w:rsidR="70A67926">
        <w:t xml:space="preserve">In particular limited use of numpy and pytorch is allowed and highly encouraged. </w:t>
      </w:r>
    </w:p>
    <w:p w14:paraId="59CA95FE" w14:textId="4BE92603" w:rsidR="0069669F" w:rsidRDefault="42D71B51" w:rsidP="00366C63">
      <w:pPr>
        <w:rPr>
          <w:ins w:id="0" w:author="רמי פוזיס" w:date="2021-02-09T16:47:00Z"/>
        </w:rPr>
      </w:pPr>
      <w:r w:rsidRPr="29F27A30">
        <w:rPr>
          <w:b/>
          <w:bCs/>
        </w:rPr>
        <w:t xml:space="preserve">You </w:t>
      </w:r>
      <w:del w:id="1" w:author="רמי פוזיס" w:date="2021-02-09T16:03:00Z">
        <w:r w:rsidR="3D2FA4E7" w:rsidRPr="29F27A30" w:rsidDel="0030468D">
          <w:rPr>
            <w:b/>
            <w:bCs/>
          </w:rPr>
          <w:delText>must</w:delText>
        </w:r>
        <w:r w:rsidRPr="29F27A30" w:rsidDel="0030468D">
          <w:rPr>
            <w:b/>
            <w:bCs/>
          </w:rPr>
          <w:delText xml:space="preserve"> </w:delText>
        </w:r>
      </w:del>
      <w:ins w:id="2" w:author="רמי פוזיס" w:date="2021-02-09T16:03:00Z">
        <w:r w:rsidR="0030468D">
          <w:rPr>
            <w:b/>
            <w:bCs/>
          </w:rPr>
          <w:t>should</w:t>
        </w:r>
        <w:r w:rsidR="0030468D" w:rsidRPr="29F27A30">
          <w:rPr>
            <w:b/>
            <w:bCs/>
          </w:rPr>
          <w:t xml:space="preserve"> </w:t>
        </w:r>
      </w:ins>
      <w:r w:rsidRPr="29F27A30">
        <w:rPr>
          <w:b/>
          <w:bCs/>
        </w:rPr>
        <w:t xml:space="preserve">not use those parts of the libraries that </w:t>
      </w:r>
      <w:r w:rsidR="6C4BBDD7" w:rsidRPr="29F27A30">
        <w:rPr>
          <w:b/>
          <w:bCs/>
        </w:rPr>
        <w:t>implement numerical methods taught in this course.</w:t>
      </w:r>
      <w:r w:rsidR="6C4BBDD7">
        <w:t xml:space="preserve"> This includes, for example, finding </w:t>
      </w:r>
      <w:r w:rsidR="7E46714F">
        <w:t xml:space="preserve">roots and </w:t>
      </w:r>
      <w:r w:rsidR="6C4BBDD7">
        <w:t xml:space="preserve">intersections of functions, </w:t>
      </w:r>
      <w:r w:rsidR="4BCE384F">
        <w:t xml:space="preserve">interpolation, integration, matrix decomposition, eigenvectors, </w:t>
      </w:r>
      <w:r w:rsidR="548595DE">
        <w:t xml:space="preserve">solving linear systems, etc. </w:t>
      </w:r>
    </w:p>
    <w:p w14:paraId="25155FC1" w14:textId="44815E13" w:rsidR="00CF56B6" w:rsidRDefault="0069669F" w:rsidP="00366C63">
      <w:pPr>
        <w:rPr>
          <w:ins w:id="3" w:author="רמי פוזיס" w:date="2021-02-09T16:49:00Z"/>
        </w:rPr>
      </w:pPr>
      <w:ins w:id="4" w:author="רמי פוזיס" w:date="2021-02-09T16:47:00Z">
        <w:r>
          <w:t xml:space="preserve">The use of the following </w:t>
        </w:r>
      </w:ins>
      <w:ins w:id="5" w:author="רמי פוזיס" w:date="2021-02-09T16:48:00Z">
        <w:r w:rsidR="00646595">
          <w:t xml:space="preserve">methods in the submitted code must be </w:t>
        </w:r>
        <w:r w:rsidR="00FD1AAB">
          <w:t xml:space="preserve">clearly </w:t>
        </w:r>
        <w:r w:rsidR="00646595">
          <w:t xml:space="preserve">announced </w:t>
        </w:r>
        <w:r w:rsidR="00FD1AAB">
          <w:t xml:space="preserve">in the beginning of the explanation of each assignment </w:t>
        </w:r>
      </w:ins>
      <w:ins w:id="6" w:author="רמי פוזיס" w:date="2021-02-09T16:49:00Z">
        <w:r w:rsidR="00485090">
          <w:t xml:space="preserve">where it is used </w:t>
        </w:r>
      </w:ins>
      <w:ins w:id="7" w:author="רמי פוזיס" w:date="2021-02-09T16:48:00Z">
        <w:r w:rsidR="00FD1AAB">
          <w:t>and</w:t>
        </w:r>
      </w:ins>
      <w:ins w:id="8" w:author="רמי פוזיס" w:date="2021-02-09T16:49:00Z">
        <w:r w:rsidR="00FD1AAB">
          <w:t xml:space="preserve"> will result in </w:t>
        </w:r>
        <w:r w:rsidR="00CF56B6">
          <w:t>reduction of points:</w:t>
        </w:r>
      </w:ins>
    </w:p>
    <w:p w14:paraId="4A641AC7" w14:textId="1A801888" w:rsidR="0069669F" w:rsidRPr="001A540A" w:rsidRDefault="00CF56B6" w:rsidP="00366C63">
      <w:pPr>
        <w:rPr>
          <w:ins w:id="9" w:author="רמי פוזיס" w:date="2021-02-09T16:50:00Z"/>
          <w:rFonts w:asciiTheme="majorHAnsi" w:hAnsiTheme="majorHAnsi" w:cstheme="majorHAnsi"/>
          <w:sz w:val="18"/>
          <w:szCs w:val="18"/>
          <w:rPrChange w:id="10" w:author="רמי פוזיס" w:date="2021-02-09T17:19:00Z">
            <w:rPr>
              <w:ins w:id="11" w:author="רמי פוזיס" w:date="2021-02-09T16:50:00Z"/>
            </w:rPr>
          </w:rPrChange>
        </w:rPr>
      </w:pPr>
      <w:ins w:id="12" w:author="רמי פוזיס" w:date="2021-02-09T16:49:00Z">
        <w:r w:rsidRPr="001A540A">
          <w:rPr>
            <w:rFonts w:asciiTheme="majorHAnsi" w:hAnsiTheme="majorHAnsi" w:cstheme="majorHAnsi"/>
            <w:sz w:val="18"/>
            <w:szCs w:val="18"/>
            <w:rPrChange w:id="13" w:author="רמי פוזיס" w:date="2021-02-09T17:19:00Z">
              <w:rPr/>
            </w:rPrChange>
          </w:rPr>
          <w:t xml:space="preserve">numpy.linalg.solve (15% of the assignment score) </w:t>
        </w:r>
      </w:ins>
    </w:p>
    <w:p w14:paraId="567D6BF5" w14:textId="21865167" w:rsidR="005E7C30" w:rsidRPr="001A540A" w:rsidRDefault="004377BA" w:rsidP="005E7C30">
      <w:pPr>
        <w:rPr>
          <w:ins w:id="14" w:author="רמי פוזיס" w:date="2021-02-09T17:07:00Z"/>
          <w:rFonts w:asciiTheme="majorHAnsi" w:hAnsiTheme="majorHAnsi" w:cstheme="majorHAnsi"/>
          <w:sz w:val="18"/>
          <w:szCs w:val="18"/>
          <w:rtl/>
          <w:rPrChange w:id="15" w:author="רמי פוזיס" w:date="2021-02-09T17:19:00Z">
            <w:rPr>
              <w:ins w:id="16" w:author="רמי פוזיס" w:date="2021-02-09T17:07:00Z"/>
              <w:rtl/>
            </w:rPr>
          </w:rPrChange>
        </w:rPr>
      </w:pPr>
      <w:ins w:id="17" w:author="רמי פוזיס" w:date="2021-02-09T16:57:00Z">
        <w:r w:rsidRPr="001A540A">
          <w:rPr>
            <w:rFonts w:asciiTheme="majorHAnsi" w:hAnsiTheme="majorHAnsi" w:cstheme="majorHAnsi"/>
            <w:sz w:val="18"/>
            <w:szCs w:val="18"/>
            <w:rPrChange w:id="18" w:author="רמי פוזיס" w:date="2021-02-09T17:19:00Z">
              <w:rPr/>
            </w:rPrChange>
          </w:rPr>
          <w:t xml:space="preserve">(not studied in class) </w:t>
        </w:r>
      </w:ins>
      <w:ins w:id="19" w:author="רמי פוזיס" w:date="2021-02-09T16:54:00Z">
        <w:r w:rsidR="00342FC8" w:rsidRPr="001A540A">
          <w:rPr>
            <w:rFonts w:asciiTheme="majorHAnsi" w:hAnsiTheme="majorHAnsi" w:cstheme="majorHAnsi"/>
            <w:sz w:val="18"/>
            <w:szCs w:val="18"/>
            <w:rPrChange w:id="20" w:author="רמי פוזיס" w:date="2021-02-09T17:19:00Z">
              <w:rPr/>
            </w:rPrChange>
          </w:rPr>
          <w:t xml:space="preserve">numpy.linalg.cholesky, </w:t>
        </w:r>
        <w:r w:rsidR="00550FFD" w:rsidRPr="001A540A">
          <w:rPr>
            <w:rFonts w:asciiTheme="majorHAnsi" w:hAnsiTheme="majorHAnsi" w:cstheme="majorHAnsi"/>
            <w:sz w:val="18"/>
            <w:szCs w:val="18"/>
            <w:rPrChange w:id="21" w:author="רמי פוזיס" w:date="2021-02-09T17:19:00Z">
              <w:rPr/>
            </w:rPrChange>
          </w:rPr>
          <w:t xml:space="preserve">torch.cholesky, </w:t>
        </w:r>
      </w:ins>
      <w:ins w:id="22" w:author="רמי פוזיס" w:date="2021-02-09T16:56:00Z">
        <w:r w:rsidRPr="001A540A">
          <w:rPr>
            <w:rFonts w:asciiTheme="majorHAnsi" w:hAnsiTheme="majorHAnsi" w:cstheme="majorHAnsi"/>
            <w:sz w:val="18"/>
            <w:szCs w:val="18"/>
            <w:rPrChange w:id="23" w:author="רמי פוזיס" w:date="2021-02-09T17:19:00Z">
              <w:rPr/>
            </w:rPrChange>
          </w:rPr>
          <w:t>linalg.qr</w:t>
        </w:r>
      </w:ins>
      <w:ins w:id="24" w:author="רמי פוזיס" w:date="2021-02-09T16:57:00Z">
        <w:r w:rsidRPr="001A540A">
          <w:rPr>
            <w:rFonts w:asciiTheme="majorHAnsi" w:hAnsiTheme="majorHAnsi" w:cstheme="majorHAnsi"/>
            <w:sz w:val="18"/>
            <w:szCs w:val="18"/>
            <w:rPrChange w:id="25" w:author="רמי פוזיס" w:date="2021-02-09T17:19:00Z">
              <w:rPr/>
            </w:rPrChange>
          </w:rPr>
          <w:t xml:space="preserve">, </w:t>
        </w:r>
        <w:r w:rsidR="008D63BB" w:rsidRPr="001A540A">
          <w:rPr>
            <w:rFonts w:asciiTheme="majorHAnsi" w:hAnsiTheme="majorHAnsi" w:cstheme="majorHAnsi"/>
            <w:sz w:val="18"/>
            <w:szCs w:val="18"/>
            <w:rPrChange w:id="26" w:author="רמי פוזיס" w:date="2021-02-09T17:19:00Z">
              <w:rPr/>
            </w:rPrChange>
          </w:rPr>
          <w:t>torch.qr (</w:t>
        </w:r>
        <w:r w:rsidR="0074469E" w:rsidRPr="001A540A">
          <w:rPr>
            <w:rFonts w:asciiTheme="majorHAnsi" w:hAnsiTheme="majorHAnsi" w:cstheme="majorHAnsi"/>
            <w:sz w:val="18"/>
            <w:szCs w:val="18"/>
            <w:rPrChange w:id="27" w:author="רמי פוזיס" w:date="2021-02-09T17:19:00Z">
              <w:rPr/>
            </w:rPrChange>
          </w:rPr>
          <w:t>1</w:t>
        </w:r>
        <w:r w:rsidR="008D63BB" w:rsidRPr="001A540A">
          <w:rPr>
            <w:rFonts w:asciiTheme="majorHAnsi" w:hAnsiTheme="majorHAnsi" w:cstheme="majorHAnsi"/>
            <w:sz w:val="18"/>
            <w:szCs w:val="18"/>
            <w:rPrChange w:id="28" w:author="רמי פוזיס" w:date="2021-02-09T17:19:00Z">
              <w:rPr/>
            </w:rPrChange>
          </w:rPr>
          <w:t>% of the assignment score)</w:t>
        </w:r>
      </w:ins>
    </w:p>
    <w:p w14:paraId="38EDA972" w14:textId="539F95AD" w:rsidR="00AF4FDD" w:rsidRPr="001A540A" w:rsidRDefault="00536FD6" w:rsidP="00A37649">
      <w:pPr>
        <w:rPr>
          <w:ins w:id="29" w:author="רמי פוזיס" w:date="2021-02-09T17:10:00Z"/>
          <w:rFonts w:asciiTheme="majorHAnsi" w:hAnsiTheme="majorHAnsi" w:cstheme="majorHAnsi"/>
          <w:sz w:val="18"/>
          <w:szCs w:val="18"/>
          <w:rPrChange w:id="30" w:author="רמי פוזיס" w:date="2021-02-09T17:19:00Z">
            <w:rPr>
              <w:ins w:id="31" w:author="רמי פוזיס" w:date="2021-02-09T17:10:00Z"/>
            </w:rPr>
          </w:rPrChange>
        </w:rPr>
      </w:pPr>
      <w:ins w:id="32" w:author="רמי פוזיס" w:date="2021-02-09T17:11:00Z">
        <w:r w:rsidRPr="001A540A">
          <w:rPr>
            <w:rFonts w:asciiTheme="majorHAnsi" w:hAnsiTheme="majorHAnsi" w:cstheme="majorHAnsi"/>
            <w:sz w:val="18"/>
            <w:szCs w:val="18"/>
            <w:rPrChange w:id="33" w:author="רמי פוזיס" w:date="2021-02-09T17:19:00Z">
              <w:rPr/>
            </w:rPrChange>
          </w:rPr>
          <w:t>n</w:t>
        </w:r>
      </w:ins>
      <w:ins w:id="34" w:author="רמי פוזיס" w:date="2021-02-09T17:07:00Z">
        <w:r w:rsidR="00AF4FDD" w:rsidRPr="001A540A">
          <w:rPr>
            <w:rFonts w:asciiTheme="majorHAnsi" w:hAnsiTheme="majorHAnsi" w:cstheme="majorHAnsi"/>
            <w:sz w:val="18"/>
            <w:szCs w:val="18"/>
            <w:rPrChange w:id="35" w:author="רמי פוזיס" w:date="2021-02-09T17:19:00Z">
              <w:rPr/>
            </w:rPrChange>
          </w:rPr>
          <w:t>umpy</w:t>
        </w:r>
      </w:ins>
      <w:ins w:id="36" w:author="רמי פוזיס" w:date="2021-02-09T17:11:00Z">
        <w:r w:rsidR="00812232" w:rsidRPr="001A540A">
          <w:rPr>
            <w:rFonts w:asciiTheme="majorHAnsi" w:hAnsiTheme="majorHAnsi" w:cstheme="majorHAnsi"/>
            <w:sz w:val="18"/>
            <w:szCs w:val="18"/>
            <w:rPrChange w:id="37" w:author="רמי פוזיס" w:date="2021-02-09T17:19:00Z">
              <w:rPr/>
            </w:rPrChange>
          </w:rPr>
          <w:t>.*.</w:t>
        </w:r>
      </w:ins>
      <w:ins w:id="38" w:author="רמי פוזיס" w:date="2021-02-09T17:12:00Z">
        <w:r w:rsidR="00D50953" w:rsidRPr="001A540A">
          <w:rPr>
            <w:rFonts w:asciiTheme="majorHAnsi" w:hAnsiTheme="majorHAnsi" w:cstheme="majorHAnsi"/>
            <w:sz w:val="18"/>
            <w:szCs w:val="18"/>
            <w:rPrChange w:id="39" w:author="רמי פוזיס" w:date="2021-02-09T17:19:00Z">
              <w:rPr/>
            </w:rPrChange>
          </w:rPr>
          <w:t>poly</w:t>
        </w:r>
      </w:ins>
      <w:ins w:id="40" w:author="רמי פוזיס" w:date="2021-02-09T17:07:00Z">
        <w:r w:rsidR="00AF4FDD" w:rsidRPr="001A540A">
          <w:rPr>
            <w:rFonts w:asciiTheme="majorHAnsi" w:hAnsiTheme="majorHAnsi" w:cstheme="majorHAnsi"/>
            <w:sz w:val="18"/>
            <w:szCs w:val="18"/>
            <w:rPrChange w:id="41" w:author="רמי פוזיס" w:date="2021-02-09T17:19:00Z">
              <w:rPr/>
            </w:rPrChange>
          </w:rPr>
          <w:t>fit</w:t>
        </w:r>
      </w:ins>
      <w:ins w:id="42" w:author="רמי פוזיס" w:date="2021-02-09T17:12:00Z">
        <w:r w:rsidR="00A37649" w:rsidRPr="001A540A">
          <w:rPr>
            <w:rFonts w:asciiTheme="majorHAnsi" w:hAnsiTheme="majorHAnsi" w:cstheme="majorHAnsi"/>
            <w:sz w:val="18"/>
            <w:szCs w:val="18"/>
            <w:rPrChange w:id="43" w:author="רמי פוזיס" w:date="2021-02-09T17:19:00Z">
              <w:rPr/>
            </w:rPrChange>
          </w:rPr>
          <w:t>,</w:t>
        </w:r>
        <w:r w:rsidR="00D50953" w:rsidRPr="001A540A">
          <w:rPr>
            <w:rFonts w:asciiTheme="majorHAnsi" w:hAnsiTheme="majorHAnsi" w:cstheme="majorHAnsi"/>
            <w:sz w:val="18"/>
            <w:szCs w:val="18"/>
            <w:rPrChange w:id="44" w:author="רמי פוזיס" w:date="2021-02-09T17:19:00Z">
              <w:rPr/>
            </w:rPrChange>
          </w:rPr>
          <w:t xml:space="preserve"> numpy.*.*fit</w:t>
        </w:r>
        <w:r w:rsidR="00A37649" w:rsidRPr="001A540A">
          <w:rPr>
            <w:rFonts w:asciiTheme="majorHAnsi" w:hAnsiTheme="majorHAnsi" w:cstheme="majorHAnsi"/>
            <w:sz w:val="18"/>
            <w:szCs w:val="18"/>
            <w:rPrChange w:id="45" w:author="רמי פוזיס" w:date="2021-02-09T17:19:00Z">
              <w:rPr/>
            </w:rPrChange>
          </w:rPr>
          <w:t xml:space="preserve"> </w:t>
        </w:r>
      </w:ins>
      <w:ins w:id="46" w:author="רמי פוזיס" w:date="2021-02-09T17:07:00Z">
        <w:r w:rsidR="00AF4FDD" w:rsidRPr="001A540A">
          <w:rPr>
            <w:rFonts w:asciiTheme="majorHAnsi" w:hAnsiTheme="majorHAnsi" w:cstheme="majorHAnsi"/>
            <w:sz w:val="18"/>
            <w:szCs w:val="18"/>
            <w:rPrChange w:id="47" w:author="רמי פוזיס" w:date="2021-02-09T17:19:00Z">
              <w:rPr/>
            </w:rPrChange>
          </w:rPr>
          <w:t>(</w:t>
        </w:r>
      </w:ins>
      <w:ins w:id="48" w:author="רמי פוזיס" w:date="2021-02-09T17:09:00Z">
        <w:r w:rsidR="00537315" w:rsidRPr="001A540A">
          <w:rPr>
            <w:rFonts w:asciiTheme="majorHAnsi" w:hAnsiTheme="majorHAnsi" w:cstheme="majorHAnsi"/>
            <w:sz w:val="18"/>
            <w:szCs w:val="18"/>
            <w:rPrChange w:id="49" w:author="רמי פוזיס" w:date="2021-02-09T17:19:00Z">
              <w:rPr/>
            </w:rPrChange>
          </w:rPr>
          <w:t>4</w:t>
        </w:r>
        <w:r w:rsidR="00B935D1" w:rsidRPr="001A540A">
          <w:rPr>
            <w:rFonts w:asciiTheme="majorHAnsi" w:hAnsiTheme="majorHAnsi" w:cstheme="majorHAnsi"/>
            <w:sz w:val="18"/>
            <w:szCs w:val="18"/>
            <w:rPrChange w:id="50" w:author="רמי פוזיס" w:date="2021-02-09T17:19:00Z">
              <w:rPr/>
            </w:rPrChange>
          </w:rPr>
          <w:t>0% of the assignment score)</w:t>
        </w:r>
      </w:ins>
    </w:p>
    <w:p w14:paraId="5DC83133" w14:textId="2C1F53B8" w:rsidR="004E2159" w:rsidRPr="001A540A" w:rsidRDefault="00536FD6" w:rsidP="005E7C30">
      <w:pPr>
        <w:rPr>
          <w:ins w:id="51" w:author="רמי פוזיס" w:date="2021-02-09T17:11:00Z"/>
          <w:rFonts w:asciiTheme="majorHAnsi" w:hAnsiTheme="majorHAnsi" w:cstheme="majorHAnsi"/>
          <w:sz w:val="18"/>
          <w:szCs w:val="18"/>
          <w:rPrChange w:id="52" w:author="רמי פוזיס" w:date="2021-02-09T17:19:00Z">
            <w:rPr>
              <w:ins w:id="53" w:author="רמי פוזיס" w:date="2021-02-09T17:11:00Z"/>
            </w:rPr>
          </w:rPrChange>
        </w:rPr>
      </w:pPr>
      <w:ins w:id="54" w:author="רמי פוזיס" w:date="2021-02-09T17:11:00Z">
        <w:r w:rsidRPr="001A540A">
          <w:rPr>
            <w:rFonts w:asciiTheme="majorHAnsi" w:hAnsiTheme="majorHAnsi" w:cstheme="majorHAnsi"/>
            <w:sz w:val="18"/>
            <w:szCs w:val="18"/>
            <w:rPrChange w:id="55" w:author="רמי פוזיס" w:date="2021-02-09T17:19:00Z">
              <w:rPr/>
            </w:rPrChange>
          </w:rPr>
          <w:t xml:space="preserve">numpy.*.interpolate, </w:t>
        </w:r>
      </w:ins>
      <w:ins w:id="56" w:author="רמי פוזיס" w:date="2021-02-09T17:10:00Z">
        <w:r w:rsidR="004E2159" w:rsidRPr="001A540A">
          <w:rPr>
            <w:rFonts w:asciiTheme="majorHAnsi" w:hAnsiTheme="majorHAnsi" w:cstheme="majorHAnsi"/>
            <w:sz w:val="18"/>
            <w:szCs w:val="18"/>
            <w:rPrChange w:id="57" w:author="רמי פוזיס" w:date="2021-02-09T17:19:00Z">
              <w:rPr/>
            </w:rPrChange>
          </w:rPr>
          <w:t>torch.</w:t>
        </w:r>
      </w:ins>
      <w:ins w:id="58" w:author="רמי פוזיס" w:date="2021-02-09T17:11:00Z">
        <w:r w:rsidRPr="001A540A">
          <w:rPr>
            <w:rFonts w:asciiTheme="majorHAnsi" w:hAnsiTheme="majorHAnsi" w:cstheme="majorHAnsi"/>
            <w:sz w:val="18"/>
            <w:szCs w:val="18"/>
            <w:rPrChange w:id="59" w:author="רמי פוזיס" w:date="2021-02-09T17:19:00Z">
              <w:rPr/>
            </w:rPrChange>
          </w:rPr>
          <w:t>*</w:t>
        </w:r>
      </w:ins>
      <w:ins w:id="60" w:author="רמי פוזיס" w:date="2021-02-09T17:10:00Z">
        <w:r w:rsidR="004E2159" w:rsidRPr="001A540A">
          <w:rPr>
            <w:rFonts w:asciiTheme="majorHAnsi" w:hAnsiTheme="majorHAnsi" w:cstheme="majorHAnsi"/>
            <w:sz w:val="18"/>
            <w:szCs w:val="18"/>
            <w:rPrChange w:id="61" w:author="רמי פוזיס" w:date="2021-02-09T17:19:00Z">
              <w:rPr/>
            </w:rPrChange>
          </w:rPr>
          <w:t>.interpolate</w:t>
        </w:r>
      </w:ins>
      <w:ins w:id="62" w:author="רמי פוזיס" w:date="2021-02-09T17:11:00Z">
        <w:r w:rsidRPr="001A540A">
          <w:rPr>
            <w:rFonts w:asciiTheme="majorHAnsi" w:hAnsiTheme="majorHAnsi" w:cstheme="majorHAnsi"/>
            <w:sz w:val="18"/>
            <w:szCs w:val="18"/>
            <w:rPrChange w:id="63" w:author="רמי פוזיס" w:date="2021-02-09T17:19:00Z">
              <w:rPr/>
            </w:rPrChange>
          </w:rPr>
          <w:t xml:space="preserve"> (</w:t>
        </w:r>
        <w:r w:rsidR="002C7045" w:rsidRPr="001A540A">
          <w:rPr>
            <w:rFonts w:asciiTheme="majorHAnsi" w:hAnsiTheme="majorHAnsi" w:cstheme="majorHAnsi"/>
            <w:sz w:val="18"/>
            <w:szCs w:val="18"/>
            <w:rPrChange w:id="64" w:author="רמי פוזיס" w:date="2021-02-09T17:19:00Z">
              <w:rPr/>
            </w:rPrChange>
          </w:rPr>
          <w:t>6</w:t>
        </w:r>
        <w:r w:rsidRPr="001A540A">
          <w:rPr>
            <w:rFonts w:asciiTheme="majorHAnsi" w:hAnsiTheme="majorHAnsi" w:cstheme="majorHAnsi"/>
            <w:sz w:val="18"/>
            <w:szCs w:val="18"/>
            <w:rPrChange w:id="65" w:author="רמי פוזיס" w:date="2021-02-09T17:19:00Z">
              <w:rPr/>
            </w:rPrChange>
          </w:rPr>
          <w:t>0% of the assignment score)</w:t>
        </w:r>
      </w:ins>
    </w:p>
    <w:p w14:paraId="48DB7809" w14:textId="4AAAE3A7" w:rsidR="002C7045" w:rsidRPr="001A540A" w:rsidRDefault="007779A1" w:rsidP="005E7C30">
      <w:pPr>
        <w:rPr>
          <w:ins w:id="66" w:author="רמי פוזיס" w:date="2021-02-09T16:58:00Z"/>
          <w:rFonts w:asciiTheme="majorHAnsi" w:hAnsiTheme="majorHAnsi" w:cstheme="majorHAnsi"/>
          <w:sz w:val="18"/>
          <w:szCs w:val="18"/>
          <w:rPrChange w:id="67" w:author="רמי פוזיס" w:date="2021-02-09T17:19:00Z">
            <w:rPr>
              <w:ins w:id="68" w:author="רמי פוזיס" w:date="2021-02-09T16:58:00Z"/>
            </w:rPr>
          </w:rPrChange>
        </w:rPr>
      </w:pPr>
      <w:ins w:id="69" w:author="רמי פוזיס" w:date="2021-02-09T17:15:00Z">
        <w:r w:rsidRPr="001A540A">
          <w:rPr>
            <w:rFonts w:asciiTheme="majorHAnsi" w:hAnsiTheme="majorHAnsi" w:cstheme="majorHAnsi"/>
            <w:sz w:val="18"/>
            <w:szCs w:val="18"/>
            <w:rPrChange w:id="70" w:author="רמי פוזיס" w:date="2021-02-09T17:19:00Z">
              <w:rPr/>
            </w:rPrChange>
          </w:rPr>
          <w:t>numpy.*.roots</w:t>
        </w:r>
      </w:ins>
      <w:ins w:id="71" w:author="רמי פוזיס" w:date="2021-02-09T17:16:00Z">
        <w:r w:rsidR="00327595" w:rsidRPr="001A540A">
          <w:rPr>
            <w:rFonts w:asciiTheme="majorHAnsi" w:hAnsiTheme="majorHAnsi" w:cstheme="majorHAnsi"/>
            <w:sz w:val="18"/>
            <w:szCs w:val="18"/>
            <w:rPrChange w:id="72" w:author="רמי פוזיס" w:date="2021-02-09T17:19:00Z">
              <w:rPr/>
            </w:rPrChange>
          </w:rPr>
          <w:t xml:space="preserve"> (</w:t>
        </w:r>
      </w:ins>
      <w:ins w:id="73" w:author="רמי פוזיס" w:date="2021-02-09T17:18:00Z">
        <w:r w:rsidR="000A7886" w:rsidRPr="001A540A">
          <w:rPr>
            <w:rFonts w:asciiTheme="majorHAnsi" w:hAnsiTheme="majorHAnsi" w:cstheme="majorHAnsi"/>
            <w:sz w:val="18"/>
            <w:szCs w:val="18"/>
            <w:rPrChange w:id="74" w:author="רמי פוזיס" w:date="2021-02-09T17:19:00Z">
              <w:rPr/>
            </w:rPrChange>
          </w:rPr>
          <w:t>30</w:t>
        </w:r>
      </w:ins>
      <w:ins w:id="75" w:author="רמי פוזיס" w:date="2021-02-09T17:16:00Z">
        <w:r w:rsidR="00A848E2" w:rsidRPr="001A540A">
          <w:rPr>
            <w:rFonts w:asciiTheme="majorHAnsi" w:hAnsiTheme="majorHAnsi" w:cstheme="majorHAnsi"/>
            <w:sz w:val="18"/>
            <w:szCs w:val="18"/>
            <w:rPrChange w:id="76" w:author="רמי פוזיס" w:date="2021-02-09T17:19:00Z">
              <w:rPr/>
            </w:rPrChange>
          </w:rPr>
          <w:t xml:space="preserve">% of the assignment </w:t>
        </w:r>
      </w:ins>
      <w:ins w:id="77" w:author="רמי פוזיס" w:date="2021-02-09T17:17:00Z">
        <w:r w:rsidR="003F6D4A" w:rsidRPr="001A540A">
          <w:rPr>
            <w:rFonts w:asciiTheme="majorHAnsi" w:hAnsiTheme="majorHAnsi" w:cstheme="majorHAnsi"/>
            <w:sz w:val="18"/>
            <w:szCs w:val="18"/>
            <w:rPrChange w:id="78" w:author="רמי פוזיס" w:date="2021-02-09T17:19:00Z">
              <w:rPr/>
            </w:rPrChange>
          </w:rPr>
          <w:t xml:space="preserve">2 </w:t>
        </w:r>
      </w:ins>
      <w:ins w:id="79" w:author="רמי פוזיס" w:date="2021-02-09T17:16:00Z">
        <w:r w:rsidR="00A848E2" w:rsidRPr="001A540A">
          <w:rPr>
            <w:rFonts w:asciiTheme="majorHAnsi" w:hAnsiTheme="majorHAnsi" w:cstheme="majorHAnsi"/>
            <w:sz w:val="18"/>
            <w:szCs w:val="18"/>
            <w:rPrChange w:id="80" w:author="רמי פוזיס" w:date="2021-02-09T17:19:00Z">
              <w:rPr/>
            </w:rPrChange>
          </w:rPr>
          <w:t>score</w:t>
        </w:r>
      </w:ins>
      <w:ins w:id="81" w:author="רמי פוזיס" w:date="2021-02-09T17:17:00Z">
        <w:r w:rsidR="003F6D4A" w:rsidRPr="001A540A">
          <w:rPr>
            <w:rFonts w:asciiTheme="majorHAnsi" w:hAnsiTheme="majorHAnsi" w:cstheme="majorHAnsi"/>
            <w:sz w:val="18"/>
            <w:szCs w:val="18"/>
            <w:rPrChange w:id="82" w:author="רמי פוזיס" w:date="2021-02-09T17:19:00Z">
              <w:rPr/>
            </w:rPrChange>
          </w:rPr>
          <w:t xml:space="preserve"> and </w:t>
        </w:r>
        <w:r w:rsidR="000A7886" w:rsidRPr="001A540A">
          <w:rPr>
            <w:rFonts w:asciiTheme="majorHAnsi" w:hAnsiTheme="majorHAnsi" w:cstheme="majorHAnsi"/>
            <w:sz w:val="18"/>
            <w:szCs w:val="18"/>
            <w:rPrChange w:id="83" w:author="רמי פוזיס" w:date="2021-02-09T17:19:00Z">
              <w:rPr/>
            </w:rPrChange>
          </w:rPr>
          <w:t>15%</w:t>
        </w:r>
      </w:ins>
      <w:ins w:id="84" w:author="רמי פוזיס" w:date="2021-02-09T17:18:00Z">
        <w:r w:rsidR="000A7886" w:rsidRPr="001A540A">
          <w:rPr>
            <w:rFonts w:asciiTheme="majorHAnsi" w:hAnsiTheme="majorHAnsi" w:cstheme="majorHAnsi"/>
            <w:sz w:val="18"/>
            <w:szCs w:val="18"/>
            <w:rPrChange w:id="85" w:author="רמי פוזיס" w:date="2021-02-09T17:19:00Z">
              <w:rPr/>
            </w:rPrChange>
          </w:rPr>
          <w:t xml:space="preserve"> of the assignment 3 score</w:t>
        </w:r>
      </w:ins>
      <w:ins w:id="86" w:author="רמי פוזיס" w:date="2021-02-09T17:16:00Z">
        <w:r w:rsidR="00A848E2" w:rsidRPr="001A540A">
          <w:rPr>
            <w:rFonts w:asciiTheme="majorHAnsi" w:hAnsiTheme="majorHAnsi" w:cstheme="majorHAnsi"/>
            <w:sz w:val="18"/>
            <w:szCs w:val="18"/>
            <w:rPrChange w:id="87" w:author="רמי פוזיס" w:date="2021-02-09T17:19:00Z">
              <w:rPr/>
            </w:rPrChange>
          </w:rPr>
          <w:t>)</w:t>
        </w:r>
      </w:ins>
    </w:p>
    <w:p w14:paraId="0E3BC077" w14:textId="1966B63B" w:rsidR="00D6572C" w:rsidRDefault="00D6572C" w:rsidP="005E7C30">
      <w:pPr>
        <w:rPr>
          <w:ins w:id="88" w:author="רמי פוזיס" w:date="2021-02-09T17:20:00Z"/>
        </w:rPr>
      </w:pPr>
      <w:ins w:id="89" w:author="רמי פוזיס" w:date="2021-02-09T17:20:00Z">
        <w:r>
          <w:t>All numeric differentiation functions are allowed (including gradient</w:t>
        </w:r>
      </w:ins>
      <w:ins w:id="90" w:author="רמי פוזיס" w:date="2021-02-09T17:21:00Z">
        <w:r w:rsidR="00EF5E0A">
          <w:t>s</w:t>
        </w:r>
      </w:ins>
      <w:ins w:id="91" w:author="רמי פוזיס" w:date="2021-02-09T17:20:00Z">
        <w:r w:rsidR="00EF5E0A">
          <w:t xml:space="preserve">, and </w:t>
        </w:r>
      </w:ins>
      <w:ins w:id="92" w:author="רמי פוזיס" w:date="2021-02-09T17:21:00Z">
        <w:r w:rsidR="00EF5E0A">
          <w:t xml:space="preserve">the </w:t>
        </w:r>
      </w:ins>
      <w:ins w:id="93" w:author="רמי פוזיס" w:date="2021-02-09T17:20:00Z">
        <w:r w:rsidR="00EF5E0A">
          <w:t>gradient</w:t>
        </w:r>
        <w:r>
          <w:t xml:space="preserve"> descent</w:t>
        </w:r>
      </w:ins>
      <w:ins w:id="94" w:author="רמי פוזיס" w:date="2021-02-09T17:21:00Z">
        <w:r w:rsidR="00EF5E0A">
          <w:t xml:space="preserve"> algorithm). </w:t>
        </w:r>
      </w:ins>
    </w:p>
    <w:p w14:paraId="2A7C1617" w14:textId="2CF9ED3E" w:rsidR="004E7A7A" w:rsidRDefault="001A540A" w:rsidP="0026752B">
      <w:pPr>
        <w:rPr>
          <w:ins w:id="95" w:author="רמי פוזיס" w:date="2021-02-09T16:47:00Z"/>
          <w:rtl/>
        </w:rPr>
      </w:pPr>
      <w:ins w:id="96" w:author="רמי פוזיס" w:date="2021-02-09T17:19:00Z">
        <w:r>
          <w:t xml:space="preserve">Additional functions and </w:t>
        </w:r>
        <w:r w:rsidR="002D39FB">
          <w:t xml:space="preserve">penalties may be allowed according to </w:t>
        </w:r>
      </w:ins>
      <w:ins w:id="97" w:author="רמי פוזיס" w:date="2021-02-09T17:20:00Z">
        <w:r w:rsidR="002D39FB">
          <w:t xml:space="preserve">requests in the </w:t>
        </w:r>
        <w:r w:rsidR="004E7A7A">
          <w:t>task forum</w:t>
        </w:r>
        <w:r w:rsidR="002D39FB">
          <w:t xml:space="preserve">. </w:t>
        </w:r>
      </w:ins>
    </w:p>
    <w:p w14:paraId="0158B597" w14:textId="22F63135" w:rsidR="00366C63" w:rsidRPr="00366C63" w:rsidRDefault="4BE314B1" w:rsidP="00366C63">
      <w:r>
        <w:t xml:space="preserve">You </w:t>
      </w:r>
      <w:r w:rsidR="22B4714C">
        <w:t>must not use</w:t>
      </w:r>
      <w:r>
        <w:t xml:space="preserve"> </w:t>
      </w:r>
      <w:r w:rsidR="22B4714C">
        <w:t>reflection</w:t>
      </w:r>
      <w:r w:rsidR="64F4A2B8">
        <w:t xml:space="preserve"> (self-modifying code)</w:t>
      </w:r>
      <w:r w:rsidR="22B4714C">
        <w:t xml:space="preserve">. </w:t>
      </w:r>
      <w:r w:rsidR="548595DE">
        <w:t xml:space="preserve"> </w:t>
      </w:r>
    </w:p>
    <w:p w14:paraId="7FF312A6" w14:textId="3A744F9E" w:rsidR="006E1D24" w:rsidRDefault="006E1D24" w:rsidP="1BDDF952">
      <w:r>
        <w:t xml:space="preserve">Attached are </w:t>
      </w:r>
      <w:r w:rsidR="22E2811B">
        <w:t>mockups of</w:t>
      </w:r>
      <w:r>
        <w:t xml:space="preserve"> for 4 assignments</w:t>
      </w:r>
      <w:r w:rsidR="3AB71DC1">
        <w:t xml:space="preserve"> where you need to add your code</w:t>
      </w:r>
      <w:r>
        <w:t xml:space="preserve"> implement</w:t>
      </w:r>
      <w:r w:rsidR="40B2343C">
        <w:t>ing</w:t>
      </w:r>
      <w:r>
        <w:t xml:space="preserve"> the</w:t>
      </w:r>
      <w:r w:rsidR="00EF704B">
        <w:t xml:space="preserve"> relevant</w:t>
      </w:r>
      <w:r>
        <w:t xml:space="preserve"> function</w:t>
      </w:r>
      <w:r w:rsidR="00EF704B">
        <w:t>s</w:t>
      </w:r>
      <w:r w:rsidR="3C14C807">
        <w:t xml:space="preserve">. You can add classes and auxiliary methods as needed. </w:t>
      </w:r>
      <w:r w:rsidR="47EB22AC">
        <w:t xml:space="preserve">Unittests found within the assignment files must pass before submission. You can add any number of additional unittests </w:t>
      </w:r>
      <w:r w:rsidR="60393CB8">
        <w:t xml:space="preserve">to ensure correctness of your implementation. </w:t>
      </w:r>
    </w:p>
    <w:p w14:paraId="352C2087" w14:textId="64464A2F" w:rsidR="3C14C807" w:rsidRDefault="3C14C807" w:rsidP="04BD6B4F">
      <w:r>
        <w:t>In addition, attached are two supplementary python modules</w:t>
      </w:r>
      <w:r w:rsidR="2292070F">
        <w:t>. You can use them but you cannot</w:t>
      </w:r>
      <w:r>
        <w:t xml:space="preserve"> </w:t>
      </w:r>
      <w:r w:rsidR="2292070F">
        <w:t xml:space="preserve">change them. </w:t>
      </w:r>
    </w:p>
    <w:p w14:paraId="698D805E" w14:textId="21E68EFD" w:rsidR="1E3DB931" w:rsidRDefault="1E3DB931" w:rsidP="1BDDF952">
      <w:r>
        <w:t>Upon the completion of the final task</w:t>
      </w:r>
      <w:r w:rsidR="4FD5D40E">
        <w:t>,</w:t>
      </w:r>
      <w:r>
        <w:t xml:space="preserve"> you should submit the four assignment files</w:t>
      </w:r>
      <w:r w:rsidR="1B078F26">
        <w:t xml:space="preserve"> </w:t>
      </w:r>
      <w:r w:rsidR="1364B448">
        <w:t xml:space="preserve">and this document with answers to the theoretical questions </w:t>
      </w:r>
      <w:r w:rsidR="1B078F26">
        <w:t>archived together in a file named &lt;your ID&gt;.zip</w:t>
      </w:r>
    </w:p>
    <w:p w14:paraId="278582F7" w14:textId="03DAF381" w:rsidR="006E1D24" w:rsidRDefault="1B078F26" w:rsidP="5A8E429F">
      <w:r>
        <w:t xml:space="preserve">All </w:t>
      </w:r>
      <w:r w:rsidR="006E1D24">
        <w:t xml:space="preserve">assignments will be </w:t>
      </w:r>
      <w:r>
        <w:t xml:space="preserve">graded </w:t>
      </w:r>
      <w:r w:rsidR="00471AA4">
        <w:t>according to</w:t>
      </w:r>
      <w:r w:rsidR="246C387E">
        <w:t xml:space="preserve"> </w:t>
      </w:r>
      <w:r w:rsidR="246C387E" w:rsidRPr="1DB66E75">
        <w:rPr>
          <w:b/>
          <w:bCs/>
        </w:rPr>
        <w:t>accuracy</w:t>
      </w:r>
      <w:r w:rsidR="246C387E">
        <w:t xml:space="preserve"> of the </w:t>
      </w:r>
      <w:r w:rsidR="7D62C96E">
        <w:t xml:space="preserve">numerical solutions and </w:t>
      </w:r>
      <w:r w:rsidR="7D62C96E" w:rsidRPr="1DB66E75">
        <w:rPr>
          <w:b/>
          <w:bCs/>
        </w:rPr>
        <w:t>r</w:t>
      </w:r>
      <w:r w:rsidR="006E1D24" w:rsidRPr="1DB66E75">
        <w:rPr>
          <w:b/>
          <w:bCs/>
        </w:rPr>
        <w:t>un</w:t>
      </w:r>
      <w:r w:rsidR="7A6C3CEF" w:rsidRPr="1DB66E75">
        <w:rPr>
          <w:b/>
          <w:bCs/>
        </w:rPr>
        <w:t>ning</w:t>
      </w:r>
      <w:r w:rsidR="006E1D24" w:rsidRPr="1DB66E75">
        <w:rPr>
          <w:b/>
          <w:bCs/>
        </w:rPr>
        <w:t xml:space="preserve"> time</w:t>
      </w:r>
      <w:r w:rsidR="006E1D24">
        <w:t>.</w:t>
      </w:r>
    </w:p>
    <w:p w14:paraId="237987DD" w14:textId="77777777" w:rsidR="0026752B" w:rsidRDefault="0026752B">
      <w:pPr>
        <w:rPr>
          <w:ins w:id="98" w:author="רמי פוזיס" w:date="2021-02-09T17:21:00Z"/>
        </w:rPr>
      </w:pPr>
      <w:ins w:id="99" w:author="רמי פוזיס" w:date="2021-02-09T17:21:00Z">
        <w:r>
          <w:br w:type="page"/>
        </w:r>
      </w:ins>
    </w:p>
    <w:p w14:paraId="55C50CA6" w14:textId="23963286" w:rsidR="008C61A6" w:rsidRDefault="00471AA4" w:rsidP="008C61A6">
      <w:r>
        <w:lastRenderedPageBreak/>
        <w:t xml:space="preserve">Expect that the assignment will be tested on various </w:t>
      </w:r>
      <w:r w:rsidR="11078E99">
        <w:t xml:space="preserve">combinations of the arguments including </w:t>
      </w:r>
      <w:r>
        <w:t>function, ranges</w:t>
      </w:r>
      <w:r w:rsidR="09F3AA0A">
        <w:t xml:space="preserve">, target errors, and target time. </w:t>
      </w:r>
      <w:r w:rsidR="00EF704B">
        <w:t xml:space="preserve">We advise to use the functions </w:t>
      </w:r>
      <w:r w:rsidR="29ACCE83">
        <w:t xml:space="preserve">listed below </w:t>
      </w:r>
      <w:r w:rsidR="00EF704B">
        <w:t>as test cases and benchmarks</w:t>
      </w:r>
      <w:ins w:id="100" w:author="רמי פוזיס" w:date="2021-02-09T17:28:00Z">
        <w:r w:rsidR="008C61A6">
          <w:t>.</w:t>
        </w:r>
      </w:ins>
      <w:del w:id="101" w:author="רמי פוזיס" w:date="2021-02-09T17:28:00Z">
        <w:r w:rsidR="00EF704B" w:rsidDel="008C61A6">
          <w:delText>:</w:delText>
        </w:r>
      </w:del>
      <w:ins w:id="102" w:author="רמי פוזיס" w:date="2021-02-09T17:28:00Z">
        <w:r w:rsidR="008C61A6">
          <w:t xml:space="preserve"> At least half of the test functions will be polynomials. Functions 3,8,10,11 will account for at most 4% of the test cases. All test functions are continuous in the given range. If no range is given the function is continuous in </w:t>
        </w:r>
      </w:ins>
      <m:oMath>
        <m:r>
          <w:ins w:id="103" w:author="רמי פוזיס" w:date="2021-02-09T17:28:00Z">
            <w:rPr>
              <w:rFonts w:ascii="Cambria Math" w:hAnsi="Cambria Math"/>
            </w:rPr>
            <m:t>[-∞,+∞]</m:t>
          </w:ins>
        </m:r>
      </m:oMath>
      <w:ins w:id="104" w:author="רמי פוזיס" w:date="2021-02-09T17:29:00Z">
        <w:r w:rsidR="00427CB6">
          <w:rPr>
            <w:rFonts w:eastAsiaTheme="minorEastAsia"/>
          </w:rPr>
          <w:t>.</w:t>
        </w:r>
      </w:ins>
    </w:p>
    <w:p w14:paraId="48AE5FAB" w14:textId="5292D238" w:rsidR="00EF704B" w:rsidRPr="00EF704B" w:rsidRDefault="002217B7" w:rsidP="00EF704B">
      <w:pPr>
        <w:pStyle w:val="a3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=5</m:t>
        </m:r>
      </m:oMath>
    </w:p>
    <w:p w14:paraId="075985B8" w14:textId="3188D2E6" w:rsidR="00EF704B" w:rsidRDefault="002217B7" w:rsidP="00EF704B">
      <w:pPr>
        <w:pStyle w:val="a3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-3x+5</m:t>
        </m:r>
      </m:oMath>
    </w:p>
    <w:p w14:paraId="690FA1AF" w14:textId="0CB7D302" w:rsidR="00EF704B" w:rsidRDefault="002217B7" w:rsidP="00EF704B">
      <w:pPr>
        <w:pStyle w:val="a3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sin⁡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04956B0C" w14:textId="2B7D2462" w:rsidR="00EF704B" w:rsidRPr="00EF704B" w:rsidRDefault="002217B7" w:rsidP="00EF704B">
      <w:pPr>
        <w:pStyle w:val="a3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</m:oMath>
    </w:p>
    <w:p w14:paraId="7AE98B28" w14:textId="2741DF27" w:rsidR="00EF704B" w:rsidRPr="00EF704B" w:rsidRDefault="002217B7" w:rsidP="00EF704B">
      <w:pPr>
        <w:pStyle w:val="a3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arctan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</m:oMath>
    </w:p>
    <w:p w14:paraId="251A965D" w14:textId="42C546D9" w:rsidR="00EF704B" w:rsidRDefault="002217B7" w:rsidP="00EF704B">
      <w:pPr>
        <w:pStyle w:val="a3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func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</w:p>
    <w:p w14:paraId="253BD391" w14:textId="7CE881DB" w:rsidR="00EF704B" w:rsidRPr="00EF704B" w:rsidRDefault="002217B7" w:rsidP="00EF704B">
      <w:pPr>
        <w:pStyle w:val="a3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func>
          </m:den>
        </m:f>
      </m:oMath>
    </w:p>
    <w:p w14:paraId="7ECAB1AE" w14:textId="624DDB1B" w:rsidR="00EF704B" w:rsidRDefault="002217B7" w:rsidP="00EF704B">
      <w:pPr>
        <w:pStyle w:val="a3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e</m:t>
                </m:r>
              </m:sup>
            </m:sSup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</w:p>
    <w:p w14:paraId="5FDB8A86" w14:textId="07E978B5" w:rsidR="00EF704B" w:rsidRPr="00EF704B" w:rsidRDefault="002217B7" w:rsidP="00EF704B">
      <w:pPr>
        <w:pStyle w:val="a3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</m:func>
      </m:oMath>
    </w:p>
    <w:p w14:paraId="22C86C0E" w14:textId="212442BB" w:rsidR="00AD43EC" w:rsidRPr="00EF704B" w:rsidRDefault="002217B7" w:rsidP="00AD43EC">
      <w:pPr>
        <w:pStyle w:val="a3"/>
        <w:numPr>
          <w:ilvl w:val="0"/>
          <w:numId w:val="2"/>
        </w:numPr>
        <w:rPr>
          <w:rFonts w:eastAsiaTheme="minorEastAsia"/>
          <w:oMath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</m:func>
      </m:oMath>
    </w:p>
    <w:p w14:paraId="39C50399" w14:textId="7307764B" w:rsidR="00D761C6" w:rsidRDefault="002217B7" w:rsidP="00CE3BBE">
      <w:pPr>
        <w:pStyle w:val="a3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</m:func>
      </m:oMath>
    </w:p>
    <w:p w14:paraId="4B107573" w14:textId="77777777" w:rsidR="006D494E" w:rsidRDefault="000B7A82" w:rsidP="006D494E">
      <w:pPr>
        <w:pStyle w:val="a3"/>
        <w:numPr>
          <w:ilvl w:val="0"/>
          <w:numId w:val="2"/>
        </w:numPr>
      </w:pPr>
      <w:r>
        <w:t>For Assignment 4 see sampleFunction.*</w:t>
      </w:r>
    </w:p>
    <w:p w14:paraId="66059E5A" w14:textId="77777777" w:rsidR="00CE3BBE" w:rsidRDefault="00CE3BBE">
      <w:pPr>
        <w:rPr>
          <w:b/>
          <w:bCs/>
        </w:rPr>
      </w:pPr>
      <w:r>
        <w:rPr>
          <w:b/>
          <w:bCs/>
        </w:rPr>
        <w:br w:type="page"/>
      </w:r>
    </w:p>
    <w:p w14:paraId="111E38DB" w14:textId="005207E5" w:rsidR="009F099A" w:rsidRPr="006D494E" w:rsidRDefault="009F099A" w:rsidP="006D494E">
      <w:r w:rsidRPr="006D494E">
        <w:rPr>
          <w:b/>
          <w:bCs/>
        </w:rPr>
        <w:lastRenderedPageBreak/>
        <w:t>Assignment 1</w:t>
      </w:r>
      <w:r w:rsidR="47FE3ED5" w:rsidRPr="006D494E">
        <w:rPr>
          <w:b/>
          <w:bCs/>
        </w:rPr>
        <w:t xml:space="preserve"> (3</w:t>
      </w:r>
      <w:r w:rsidR="7466C0FC" w:rsidRPr="006D494E">
        <w:rPr>
          <w:b/>
          <w:bCs/>
        </w:rPr>
        <w:t>0</w:t>
      </w:r>
      <w:r w:rsidR="47FE3ED5" w:rsidRPr="006D494E">
        <w:rPr>
          <w:b/>
          <w:bCs/>
        </w:rPr>
        <w:t>pt)</w:t>
      </w:r>
      <w:r w:rsidRPr="006D494E">
        <w:rPr>
          <w:b/>
          <w:bCs/>
        </w:rPr>
        <w:t>:</w:t>
      </w:r>
    </w:p>
    <w:p w14:paraId="19F0277C" w14:textId="3A23FC89" w:rsidR="009F099A" w:rsidRPr="009F099A" w:rsidRDefault="009F099A" w:rsidP="009F099A">
      <w:r>
        <w:t xml:space="preserve">Implement the function </w:t>
      </w:r>
      <w:r w:rsidR="7C0E5747" w:rsidRPr="31D1E8DE">
        <w:rPr>
          <w:b/>
          <w:bCs/>
        </w:rPr>
        <w:t>Assignment1.</w:t>
      </w:r>
      <w:r w:rsidRPr="31D1E8DE">
        <w:rPr>
          <w:b/>
          <w:bCs/>
        </w:rPr>
        <w:t>interpolate</w:t>
      </w:r>
      <w:r w:rsidR="7B50FEA1" w:rsidRPr="2D13E077">
        <w:rPr>
          <w:b/>
          <w:bCs/>
        </w:rPr>
        <w:t>(..)</w:t>
      </w:r>
      <w:r>
        <w:t>.</w:t>
      </w:r>
    </w:p>
    <w:p w14:paraId="7EDFB82E" w14:textId="06C9F520" w:rsidR="009F099A" w:rsidRDefault="009F099A" w:rsidP="009F099A">
      <w:r>
        <w:rPr>
          <w:rFonts w:hint="cs"/>
        </w:rPr>
        <w:t>T</w:t>
      </w:r>
      <w:r>
        <w:t xml:space="preserve">he function will </w:t>
      </w:r>
      <w:r w:rsidR="006E1D24">
        <w:t>receive a function</w:t>
      </w:r>
      <w:r w:rsidR="3B87287E">
        <w:t xml:space="preserve"> f</w:t>
      </w:r>
      <w:r w:rsidR="006E1D24">
        <w:t>, a range</w:t>
      </w:r>
      <w:r w:rsidR="432D80E7">
        <w:t>,</w:t>
      </w:r>
      <w:r w:rsidR="006E1D24">
        <w:t xml:space="preserve"> and </w:t>
      </w:r>
      <w:r w:rsidR="0046D2C3">
        <w:t xml:space="preserve">a </w:t>
      </w:r>
      <w:r w:rsidR="006E1D24">
        <w:t xml:space="preserve">number of </w:t>
      </w:r>
      <w:r w:rsidR="1F923FC1">
        <w:t>points</w:t>
      </w:r>
      <w:r w:rsidR="533885D1">
        <w:t xml:space="preserve"> to use</w:t>
      </w:r>
      <w:r w:rsidR="006E1D24">
        <w:t>.</w:t>
      </w:r>
    </w:p>
    <w:p w14:paraId="61DBDBEA" w14:textId="104EDD9D" w:rsidR="006E1D24" w:rsidRDefault="006E1D24" w:rsidP="009F099A">
      <w:r>
        <w:t xml:space="preserve">The function will return another </w:t>
      </w:r>
      <w:r w:rsidR="6E6AC989">
        <w:t xml:space="preserve">“interpolated” </w:t>
      </w:r>
      <w:r>
        <w:t>function</w:t>
      </w:r>
      <w:r w:rsidR="1B8C3F01">
        <w:t xml:space="preserve"> g</w:t>
      </w:r>
      <w:r>
        <w:t>.</w:t>
      </w:r>
      <w:r w:rsidR="073260FC">
        <w:t xml:space="preserve"> During testing, </w:t>
      </w:r>
      <w:r w:rsidR="1E8D803C">
        <w:t>g will be called with various floats</w:t>
      </w:r>
      <w:r>
        <w:t xml:space="preserve"> x to </w:t>
      </w:r>
      <w:r w:rsidR="307503E4">
        <w:t xml:space="preserve">test for the interpolation errors. </w:t>
      </w:r>
    </w:p>
    <w:p w14:paraId="5CCF7784" w14:textId="792B1DD0" w:rsidR="006E1D24" w:rsidRDefault="006E1D24" w:rsidP="006E1D24">
      <w:r w:rsidRPr="0E7F088E">
        <w:rPr>
          <w:u w:val="single"/>
        </w:rPr>
        <w:t>Grading policy:</w:t>
      </w:r>
      <w:r>
        <w:t xml:space="preserve"> </w:t>
      </w:r>
    </w:p>
    <w:p w14:paraId="1E28ED0E" w14:textId="77777777" w:rsidR="006E1D24" w:rsidRDefault="006E1D24" w:rsidP="006E1D24">
      <w:r>
        <w:t>Running time complexity &gt; O(n^2): 0-20%</w:t>
      </w:r>
    </w:p>
    <w:p w14:paraId="231AED5B" w14:textId="00C723E9" w:rsidR="006E1D24" w:rsidRDefault="006E1D24" w:rsidP="006E1D24">
      <w:r>
        <w:t>Running time complexity = O(n^2): 20-</w:t>
      </w:r>
      <w:del w:id="105" w:author="רמי פוזיס" w:date="2021-02-09T15:58:00Z">
        <w:r w:rsidR="00D25208" w:rsidDel="00D25208">
          <w:delText>6</w:delText>
        </w:r>
        <w:r w:rsidDel="00D25208">
          <w:delText>0</w:delText>
        </w:r>
      </w:del>
      <w:ins w:id="106" w:author="רמי פוזיס" w:date="2021-02-09T15:58:00Z">
        <w:r w:rsidR="00D25208">
          <w:t>80</w:t>
        </w:r>
      </w:ins>
      <w:r>
        <w:t xml:space="preserve">% </w:t>
      </w:r>
    </w:p>
    <w:p w14:paraId="5B108988" w14:textId="45FD8A3F" w:rsidR="006E1D24" w:rsidRDefault="006E1D24" w:rsidP="006E1D24">
      <w:r>
        <w:t xml:space="preserve">Running time complexity = O(n): </w:t>
      </w:r>
      <w:r w:rsidR="5B2DC44D">
        <w:t>5</w:t>
      </w:r>
      <w:r>
        <w:t>0-100%</w:t>
      </w:r>
    </w:p>
    <w:p w14:paraId="2EF6C7BC" w14:textId="72B95771" w:rsidR="00D25208" w:rsidRDefault="006E1D24" w:rsidP="00D25208">
      <w:pPr>
        <w:rPr>
          <w:ins w:id="107" w:author="רמי פוזיס" w:date="2021-02-09T15:58:00Z"/>
        </w:rPr>
      </w:pPr>
      <w:r>
        <w:t>The grade within the above ranges is a function of the average relative error of the interpolation function at random test points.</w:t>
      </w:r>
      <w:r w:rsidR="4B74BFC2">
        <w:t xml:space="preserve"> </w:t>
      </w:r>
      <w:r w:rsidR="76C33428">
        <w:t xml:space="preserve">Correctly implemented linear splines will give you 50% </w:t>
      </w:r>
      <w:r w:rsidR="350514D9">
        <w:t>of the</w:t>
      </w:r>
      <w:r w:rsidR="76C33428">
        <w:t xml:space="preserve"> </w:t>
      </w:r>
      <w:r w:rsidR="350514D9">
        <w:t xml:space="preserve">assignment value. </w:t>
      </w:r>
      <w:r w:rsidR="76C33428">
        <w:t xml:space="preserve"> </w:t>
      </w:r>
    </w:p>
    <w:p w14:paraId="4B5C73ED" w14:textId="6EF13AE4" w:rsidR="00D25208" w:rsidRDefault="00D25208" w:rsidP="00D25208">
      <w:ins w:id="108" w:author="רמי פוזיס" w:date="2021-02-09T15:58:00Z">
        <w:r>
          <w:t xml:space="preserve">Solutions will be tested with </w:t>
        </w:r>
      </w:ins>
      <m:oMath>
        <m:r>
          <w:ins w:id="109" w:author="רמי פוזיס" w:date="2021-02-09T15:58:00Z">
            <w:rPr>
              <w:rFonts w:ascii="Cambria Math" w:hAnsi="Cambria Math"/>
            </w:rPr>
            <m:t>n∈{1,10,20,50,100}</m:t>
          </w:ins>
        </m:r>
      </m:oMath>
      <w:ins w:id="110" w:author="רמי פוזיס" w:date="2021-02-09T15:59:00Z">
        <w:r w:rsidR="003465E7">
          <w:rPr>
            <w:rFonts w:eastAsiaTheme="minorEastAsia"/>
          </w:rPr>
          <w:t xml:space="preserve"> on variety of functions </w:t>
        </w:r>
        <w:r w:rsidR="00C16C69">
          <w:rPr>
            <w:rFonts w:eastAsiaTheme="minorEastAsia"/>
          </w:rPr>
          <w:t xml:space="preserve">at least half of which are polynomials </w:t>
        </w:r>
      </w:ins>
      <w:ins w:id="111" w:author="רמי פוזיס" w:date="2021-02-09T16:00:00Z">
        <w:r w:rsidR="002F764D">
          <w:rPr>
            <w:rFonts w:eastAsiaTheme="minorEastAsia"/>
          </w:rPr>
          <w:t>of various degrees</w:t>
        </w:r>
      </w:ins>
      <w:ins w:id="112" w:author="רמי פוזיס" w:date="2021-02-09T16:01:00Z">
        <w:r w:rsidR="009F5033">
          <w:rPr>
            <w:rFonts w:eastAsiaTheme="minorEastAsia"/>
          </w:rPr>
          <w:t xml:space="preserve"> with </w:t>
        </w:r>
        <w:r w:rsidR="00FE4356">
          <w:rPr>
            <w:rFonts w:eastAsiaTheme="minorEastAsia"/>
          </w:rPr>
          <w:t xml:space="preserve">coefficients ranging in </w:t>
        </w:r>
      </w:ins>
      <m:oMath>
        <m:r>
          <w:ins w:id="113" w:author="רמי פוזיס" w:date="2021-02-09T16:01:00Z">
            <w:rPr>
              <w:rFonts w:ascii="Cambria Math" w:eastAsiaTheme="minorEastAsia" w:hAnsi="Cambria Math"/>
            </w:rPr>
            <m:t>[-1,1</m:t>
          </w:ins>
        </m:r>
        <m:r>
          <w:ins w:id="114" w:author="רמי פוזיס" w:date="2021-02-09T16:02:00Z">
            <w:rPr>
              <w:rFonts w:ascii="Cambria Math" w:eastAsiaTheme="minorEastAsia" w:hAnsi="Cambria Math"/>
            </w:rPr>
            <m:t>]</m:t>
          </w:ins>
        </m:r>
      </m:oMath>
      <w:ins w:id="115" w:author="רמי פוזיס" w:date="2021-02-09T16:02:00Z">
        <w:r w:rsidR="00FE4356">
          <w:rPr>
            <w:rFonts w:eastAsiaTheme="minorEastAsia"/>
          </w:rPr>
          <w:t xml:space="preserve">. </w:t>
        </w:r>
      </w:ins>
    </w:p>
    <w:p w14:paraId="4427F2D1" w14:textId="6E86388D" w:rsidR="40E6146A" w:rsidRDefault="40E6146A" w:rsidP="61534BE7">
      <w:r w:rsidRPr="61534BE7">
        <w:rPr>
          <w:b/>
          <w:bCs/>
        </w:rPr>
        <w:t>Question 1.1:</w:t>
      </w:r>
      <w:r>
        <w:t xml:space="preserve"> Explain the key points in your implementation.</w:t>
      </w: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1534BE7" w14:paraId="1BF0E439" w14:textId="77777777" w:rsidTr="61534BE7">
        <w:tc>
          <w:tcPr>
            <w:tcW w:w="9360" w:type="dxa"/>
          </w:tcPr>
          <w:p w14:paraId="1CDCEDB9" w14:textId="0FF0EB54" w:rsidR="40E6146A" w:rsidRDefault="40E6146A" w:rsidP="00A278EE">
            <w:pPr>
              <w:pStyle w:val="a3"/>
              <w:numPr>
                <w:ilvl w:val="0"/>
                <w:numId w:val="3"/>
              </w:numPr>
              <w:rPr>
                <w:ins w:id="116" w:author="Roy Paz" w:date="2021-02-13T21:15:00Z"/>
              </w:rPr>
            </w:pPr>
            <w:del w:id="117" w:author="Roy Paz" w:date="2021-02-13T21:12:00Z">
              <w:r w:rsidDel="00A278EE">
                <w:delText xml:space="preserve"> </w:delText>
              </w:r>
            </w:del>
            <w:ins w:id="118" w:author="Roy Paz" w:date="2021-02-13T21:13:00Z">
              <w:r w:rsidR="00A278EE">
                <w:t xml:space="preserve">I find the interpolation points by </w:t>
              </w:r>
            </w:ins>
            <w:ins w:id="119" w:author="Roy Paz" w:date="2021-02-13T21:14:00Z">
              <w:r w:rsidR="00A278EE" w:rsidRPr="00A278EE">
                <w:t>sampling points</w:t>
              </w:r>
              <w:r w:rsidR="00A278EE">
                <w:t>. (</w:t>
              </w:r>
            </w:ins>
            <w:ins w:id="120" w:author="Roy Paz" w:date="2021-02-13T21:15:00Z">
              <w:r w:rsidR="00A278EE">
                <w:t>C</w:t>
              </w:r>
              <w:r w:rsidR="00A278EE" w:rsidRPr="00A278EE">
                <w:t>hebyshev</w:t>
              </w:r>
              <w:r w:rsidR="00A278EE">
                <w:t>’s</w:t>
              </w:r>
            </w:ins>
            <w:ins w:id="121" w:author="Roy Paz" w:date="2021-02-13T21:14:00Z">
              <w:r w:rsidR="00A278EE">
                <w:t xml:space="preserve"> m</w:t>
              </w:r>
            </w:ins>
            <w:ins w:id="122" w:author="Roy Paz" w:date="2021-02-13T21:15:00Z">
              <w:r w:rsidR="00A278EE">
                <w:t>ethod)</w:t>
              </w:r>
            </w:ins>
          </w:p>
          <w:p w14:paraId="2880AF49" w14:textId="36CFE457" w:rsidR="00A278EE" w:rsidRDefault="00A278EE" w:rsidP="00A278EE">
            <w:pPr>
              <w:pStyle w:val="a3"/>
              <w:numPr>
                <w:ilvl w:val="0"/>
                <w:numId w:val="3"/>
              </w:numPr>
              <w:rPr>
                <w:ins w:id="123" w:author="Roy Paz" w:date="2021-02-13T21:17:00Z"/>
              </w:rPr>
            </w:pPr>
            <w:ins w:id="124" w:author="Roy Paz" w:date="2021-02-13T21:15:00Z">
              <w:r w:rsidRPr="00A278EE">
                <w:t>Then</w:t>
              </w:r>
              <w:r>
                <w:rPr>
                  <w:rFonts w:hint="cs"/>
                  <w:rtl/>
                </w:rPr>
                <w:t xml:space="preserve"> </w:t>
              </w:r>
            </w:ins>
            <w:ins w:id="125" w:author="Roy Paz" w:date="2021-02-13T21:16:00Z">
              <w:r w:rsidRPr="00A278EE">
                <w:t xml:space="preserve">I use the </w:t>
              </w:r>
            </w:ins>
            <w:ins w:id="126" w:author="Roy Paz" w:date="2021-02-13T21:17:00Z">
              <w:r>
                <w:t>Horner’s</w:t>
              </w:r>
            </w:ins>
            <w:ins w:id="127" w:author="Roy Paz" w:date="2021-02-13T21:16:00Z">
              <w:r w:rsidRPr="00A278EE">
                <w:t xml:space="preserve"> method to find the interpolation polynomial</w:t>
              </w:r>
            </w:ins>
          </w:p>
          <w:p w14:paraId="60779BA5" w14:textId="77777777" w:rsidR="00A278EE" w:rsidRDefault="00A278EE" w:rsidP="00A278EE">
            <w:pPr>
              <w:pPrChange w:id="128" w:author="Roy Paz" w:date="2021-02-13T21:17:00Z">
                <w:pPr/>
              </w:pPrChange>
            </w:pPr>
          </w:p>
          <w:p w14:paraId="691E9C10" w14:textId="2AFBDCDD" w:rsidR="61534BE7" w:rsidRDefault="61534BE7" w:rsidP="61534BE7"/>
          <w:p w14:paraId="09EC3F37" w14:textId="7FA7833B" w:rsidR="61534BE7" w:rsidRDefault="61534BE7" w:rsidP="61534BE7"/>
          <w:p w14:paraId="7F994773" w14:textId="6BCC64B2" w:rsidR="61534BE7" w:rsidRDefault="61534BE7" w:rsidP="61534BE7"/>
        </w:tc>
      </w:tr>
    </w:tbl>
    <w:p w14:paraId="061962F5" w14:textId="0AD3B5F1" w:rsidR="00853987" w:rsidRDefault="00853987">
      <w:r>
        <w:br w:type="page"/>
      </w:r>
    </w:p>
    <w:p w14:paraId="76F786DC" w14:textId="6417031A" w:rsidR="006E1D24" w:rsidRDefault="00853987" w:rsidP="006E1D24">
      <w:pPr>
        <w:rPr>
          <w:b/>
          <w:bCs/>
        </w:rPr>
      </w:pPr>
      <w:r w:rsidRPr="76ADABB0">
        <w:rPr>
          <w:b/>
          <w:bCs/>
        </w:rPr>
        <w:lastRenderedPageBreak/>
        <w:t>Assignment 2</w:t>
      </w:r>
      <w:r w:rsidR="750C1397" w:rsidRPr="76ADABB0">
        <w:rPr>
          <w:b/>
          <w:bCs/>
        </w:rPr>
        <w:t xml:space="preserve"> (</w:t>
      </w:r>
      <w:del w:id="129" w:author="רמי פוזיס" w:date="2021-02-09T17:30:00Z">
        <w:r w:rsidR="750C1397" w:rsidRPr="58C73A29" w:rsidDel="0025233E">
          <w:rPr>
            <w:b/>
            <w:bCs/>
          </w:rPr>
          <w:delText>1</w:delText>
        </w:r>
        <w:r w:rsidR="007B2A34" w:rsidDel="0025233E">
          <w:rPr>
            <w:b/>
            <w:bCs/>
          </w:rPr>
          <w:delText>0</w:delText>
        </w:r>
        <w:r w:rsidR="750C1397" w:rsidRPr="58C73A29" w:rsidDel="0025233E">
          <w:rPr>
            <w:b/>
            <w:bCs/>
          </w:rPr>
          <w:delText>pt</w:delText>
        </w:r>
      </w:del>
      <w:ins w:id="130" w:author="רמי פוזיס" w:date="2021-02-09T17:30:00Z">
        <w:r w:rsidR="0025233E" w:rsidRPr="58C73A29">
          <w:rPr>
            <w:b/>
            <w:bCs/>
          </w:rPr>
          <w:t>1</w:t>
        </w:r>
        <w:r w:rsidR="0025233E">
          <w:rPr>
            <w:b/>
            <w:bCs/>
          </w:rPr>
          <w:t>5</w:t>
        </w:r>
        <w:r w:rsidR="0025233E" w:rsidRPr="58C73A29">
          <w:rPr>
            <w:b/>
            <w:bCs/>
          </w:rPr>
          <w:t>pt</w:t>
        </w:r>
      </w:ins>
      <w:r w:rsidR="750C1397" w:rsidRPr="6A421938">
        <w:rPr>
          <w:b/>
          <w:bCs/>
        </w:rPr>
        <w:t>)</w:t>
      </w:r>
      <w:r w:rsidRPr="6A421938">
        <w:rPr>
          <w:b/>
          <w:bCs/>
        </w:rPr>
        <w:t>:</w:t>
      </w:r>
    </w:p>
    <w:p w14:paraId="3E58BB4D" w14:textId="56DF651C" w:rsidR="00853987" w:rsidRDefault="00853987" w:rsidP="006E1D24">
      <w:r>
        <w:t xml:space="preserve">Implement the function </w:t>
      </w:r>
      <w:r w:rsidR="403BAFD5" w:rsidRPr="34D568E1">
        <w:rPr>
          <w:b/>
          <w:bCs/>
        </w:rPr>
        <w:t>Assignment2.</w:t>
      </w:r>
      <w:r w:rsidRPr="34D568E1">
        <w:rPr>
          <w:b/>
          <w:bCs/>
        </w:rPr>
        <w:t>intersections</w:t>
      </w:r>
      <w:r w:rsidR="3F7F669C" w:rsidRPr="34D568E1">
        <w:rPr>
          <w:b/>
          <w:bCs/>
        </w:rPr>
        <w:t>(..)</w:t>
      </w:r>
      <w:r>
        <w:t>.</w:t>
      </w:r>
    </w:p>
    <w:p w14:paraId="1B2E5D3E" w14:textId="509082B8" w:rsidR="00853987" w:rsidRDefault="00853987" w:rsidP="006E1D24">
      <w:r>
        <w:t xml:space="preserve">The function will receive 2 functions-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t>, and a float maxerr.</w:t>
      </w:r>
    </w:p>
    <w:p w14:paraId="0903C24A" w14:textId="7B82F142" w:rsidR="00853987" w:rsidRDefault="00853987" w:rsidP="006E1D24">
      <w:r>
        <w:t>The function will return an iterable of approximate intersection Xs, such that:</w:t>
      </w:r>
    </w:p>
    <w:p w14:paraId="309E83B5" w14:textId="45B36D36" w:rsidR="00853987" w:rsidRPr="00853987" w:rsidRDefault="00853987" w:rsidP="006E1D24">
      <w:pPr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 xml:space="preserve">∀x∈X,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&lt;maxerr</m:t>
          </m:r>
        </m:oMath>
      </m:oMathPara>
    </w:p>
    <w:p w14:paraId="0F717913" w14:textId="12E80553" w:rsidR="00853987" w:rsidRDefault="00853987" w:rsidP="61534BE7">
      <w:pPr>
        <w:rPr>
          <w:rFonts w:eastAsiaTheme="minorEastAsia"/>
        </w:rPr>
      </w:pPr>
      <w:r w:rsidRPr="61534BE7">
        <w:rPr>
          <w:rFonts w:eastAsiaTheme="minorEastAsia"/>
          <w:u w:val="single"/>
        </w:rPr>
        <w:t>Grad</w:t>
      </w:r>
      <w:r w:rsidR="2D21BB77" w:rsidRPr="61534BE7">
        <w:rPr>
          <w:rFonts w:eastAsiaTheme="minorEastAsia"/>
          <w:u w:val="single"/>
        </w:rPr>
        <w:t>ing policy:</w:t>
      </w:r>
      <w:r w:rsidR="40E80459" w:rsidRPr="61534BE7">
        <w:rPr>
          <w:rFonts w:eastAsiaTheme="minorEastAsia"/>
          <w:u w:val="single"/>
        </w:rPr>
        <w:t xml:space="preserve"> </w:t>
      </w:r>
      <w:r w:rsidR="2D21BB77" w:rsidRPr="61534BE7">
        <w:rPr>
          <w:rFonts w:eastAsiaTheme="minorEastAsia"/>
        </w:rPr>
        <w:t xml:space="preserve">The grade </w:t>
      </w:r>
      <w:r w:rsidRPr="61534BE7">
        <w:rPr>
          <w:rFonts w:eastAsiaTheme="minorEastAsia"/>
        </w:rPr>
        <w:t xml:space="preserve">will be </w:t>
      </w:r>
      <w:r w:rsidR="3748D0B1" w:rsidRPr="61534BE7">
        <w:rPr>
          <w:rFonts w:eastAsiaTheme="minorEastAsia"/>
        </w:rPr>
        <w:t>affected by</w:t>
      </w:r>
      <w:r w:rsidRPr="61534BE7">
        <w:rPr>
          <w:rFonts w:eastAsiaTheme="minorEastAsia"/>
        </w:rPr>
        <w:t xml:space="preserve"> </w:t>
      </w:r>
      <w:r w:rsidR="522EF7A6" w:rsidRPr="61534BE7">
        <w:rPr>
          <w:rFonts w:eastAsiaTheme="minorEastAsia"/>
        </w:rPr>
        <w:t>the number of</w:t>
      </w:r>
      <w:r w:rsidRPr="61534BE7">
        <w:rPr>
          <w:rFonts w:eastAsiaTheme="minorEastAsia"/>
        </w:rPr>
        <w:t xml:space="preserve"> correct</w:t>
      </w:r>
      <w:r w:rsidR="0607CCD2" w:rsidRPr="61534BE7">
        <w:rPr>
          <w:rFonts w:eastAsiaTheme="minorEastAsia"/>
        </w:rPr>
        <w:t>/incorrect</w:t>
      </w:r>
      <w:r w:rsidRPr="61534BE7">
        <w:rPr>
          <w:rFonts w:eastAsiaTheme="minorEastAsia"/>
        </w:rPr>
        <w:t xml:space="preserve"> </w:t>
      </w:r>
      <w:r w:rsidR="6A6021C5" w:rsidRPr="61534BE7">
        <w:rPr>
          <w:rFonts w:eastAsiaTheme="minorEastAsia"/>
        </w:rPr>
        <w:t>intersection points</w:t>
      </w:r>
      <w:r w:rsidRPr="61534BE7">
        <w:rPr>
          <w:rFonts w:eastAsiaTheme="minorEastAsia"/>
        </w:rPr>
        <w:t xml:space="preserve"> found and the run</w:t>
      </w:r>
      <w:r w:rsidR="7C3CF0B1" w:rsidRPr="61534BE7">
        <w:rPr>
          <w:rFonts w:eastAsiaTheme="minorEastAsia"/>
        </w:rPr>
        <w:t>ning</w:t>
      </w:r>
      <w:r w:rsidRPr="61534BE7">
        <w:rPr>
          <w:rFonts w:eastAsiaTheme="minorEastAsia"/>
        </w:rPr>
        <w:t xml:space="preserve"> time of </w:t>
      </w:r>
      <w:r w:rsidR="3B25B123" w:rsidRPr="61534BE7">
        <w:rPr>
          <w:b/>
          <w:bCs/>
        </w:rPr>
        <w:t>Assignment2.intersections(..)</w:t>
      </w:r>
      <w:r w:rsidRPr="61534BE7">
        <w:rPr>
          <w:rFonts w:eastAsiaTheme="minorEastAsia"/>
        </w:rPr>
        <w:t>.</w:t>
      </w:r>
    </w:p>
    <w:p w14:paraId="5AD43109" w14:textId="27A97149" w:rsidR="61534BE7" w:rsidRDefault="61534BE7" w:rsidP="61534BE7">
      <w:pPr>
        <w:rPr>
          <w:rFonts w:eastAsiaTheme="minorEastAsia"/>
        </w:rPr>
      </w:pPr>
    </w:p>
    <w:p w14:paraId="6C0E7B29" w14:textId="115AC5FE" w:rsidR="0AA426F2" w:rsidRDefault="0AA426F2" w:rsidP="61534BE7">
      <w:r w:rsidRPr="61534BE7">
        <w:rPr>
          <w:b/>
          <w:bCs/>
        </w:rPr>
        <w:t>Question 2.1:</w:t>
      </w:r>
      <w:r>
        <w:t xml:space="preserve"> Explain the key points in your implementation. </w:t>
      </w: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1534BE7" w14:paraId="3D2B7CC2" w14:textId="77777777" w:rsidTr="61534BE7">
        <w:tc>
          <w:tcPr>
            <w:tcW w:w="9360" w:type="dxa"/>
          </w:tcPr>
          <w:p w14:paraId="587A12DC" w14:textId="768A7739" w:rsidR="00A278EE" w:rsidRDefault="00A278EE" w:rsidP="00A278EE">
            <w:pPr>
              <w:pStyle w:val="a3"/>
              <w:numPr>
                <w:ilvl w:val="0"/>
                <w:numId w:val="4"/>
              </w:numPr>
              <w:rPr>
                <w:ins w:id="131" w:author="Roy Paz" w:date="2021-02-13T21:19:00Z"/>
              </w:rPr>
            </w:pPr>
            <w:ins w:id="132" w:author="Roy Paz" w:date="2021-02-13T21:18:00Z">
              <w:r w:rsidRPr="00A278EE">
                <w:t>Subtracts between the polynomials and gets the function for checking the interpolation</w:t>
              </w:r>
            </w:ins>
            <w:ins w:id="133" w:author="Roy Paz" w:date="2021-02-13T21:19:00Z">
              <w:r>
                <w:t>.</w:t>
              </w:r>
            </w:ins>
            <w:del w:id="134" w:author="Roy Paz" w:date="2021-02-13T21:17:00Z">
              <w:r w:rsidR="0AA426F2" w:rsidDel="00A278EE">
                <w:delText xml:space="preserve"> </w:delText>
              </w:r>
            </w:del>
          </w:p>
          <w:p w14:paraId="390CAFF5" w14:textId="62B79DFF" w:rsidR="00A278EE" w:rsidRDefault="00A278EE" w:rsidP="00A278EE">
            <w:pPr>
              <w:pStyle w:val="a3"/>
              <w:numPr>
                <w:ilvl w:val="0"/>
                <w:numId w:val="4"/>
              </w:numPr>
              <w:rPr>
                <w:ins w:id="135" w:author="Roy Paz" w:date="2021-02-13T21:22:00Z"/>
              </w:rPr>
            </w:pPr>
            <w:ins w:id="136" w:author="Roy Paz" w:date="2021-02-13T21:19:00Z">
              <w:r>
                <w:t xml:space="preserve">If the function is </w:t>
              </w:r>
              <w:r w:rsidRPr="00A278EE">
                <w:t>inflection</w:t>
              </w:r>
              <w:r>
                <w:t xml:space="preserve">, </w:t>
              </w:r>
            </w:ins>
            <w:ins w:id="137" w:author="Roy Paz" w:date="2021-02-13T21:20:00Z">
              <w:r>
                <w:t xml:space="preserve">it means that we have just </w:t>
              </w:r>
            </w:ins>
            <w:ins w:id="138" w:author="Roy Paz" w:date="2021-02-13T21:21:00Z">
              <w:r>
                <w:t xml:space="preserve">one </w:t>
              </w:r>
              <w:r w:rsidRPr="00A278EE">
                <w:t>intersection point</w:t>
              </w:r>
              <w:r>
                <w:t xml:space="preserve">. </w:t>
              </w:r>
            </w:ins>
            <w:ins w:id="139" w:author="Roy Paz" w:date="2021-02-13T21:23:00Z">
              <w:r w:rsidR="00FC29B0">
                <w:t>Therefore,</w:t>
              </w:r>
            </w:ins>
            <w:ins w:id="140" w:author="Roy Paz" w:date="2021-02-13T21:21:00Z">
              <w:r>
                <w:t xml:space="preserve"> I will use </w:t>
              </w:r>
            </w:ins>
            <w:ins w:id="141" w:author="Roy Paz" w:date="2021-02-13T21:22:00Z">
              <w:r>
                <w:t>the newton method.</w:t>
              </w:r>
            </w:ins>
          </w:p>
          <w:p w14:paraId="73A31B3A" w14:textId="15E612D4" w:rsidR="00FC29B0" w:rsidRDefault="00FC29B0" w:rsidP="00FC29B0">
            <w:pPr>
              <w:pStyle w:val="a3"/>
              <w:numPr>
                <w:ilvl w:val="0"/>
                <w:numId w:val="4"/>
              </w:numPr>
              <w:spacing w:after="160" w:line="259" w:lineRule="auto"/>
              <w:rPr>
                <w:ins w:id="142" w:author="Roy Paz" w:date="2021-02-13T21:25:00Z"/>
              </w:rPr>
            </w:pPr>
            <w:ins w:id="143" w:author="Roy Paz" w:date="2021-02-13T21:22:00Z">
              <w:r>
                <w:t>If the function h</w:t>
              </w:r>
            </w:ins>
            <w:ins w:id="144" w:author="Roy Paz" w:date="2021-02-13T21:23:00Z">
              <w:r>
                <w:t xml:space="preserve">as fixed point, </w:t>
              </w:r>
              <w:r>
                <w:t>I will use the newton method</w:t>
              </w:r>
              <w:r>
                <w:t xml:space="preserve"> and then I will search in</w:t>
              </w:r>
            </w:ins>
            <w:ins w:id="145" w:author="Roy Paz" w:date="2021-02-13T21:24:00Z">
              <w:r>
                <w:t xml:space="preserve"> the other ranges</w:t>
              </w:r>
            </w:ins>
            <w:ins w:id="146" w:author="Roy Paz" w:date="2021-02-13T21:25:00Z">
              <w:r>
                <w:t xml:space="preserve"> until roots will not be found.</w:t>
              </w:r>
            </w:ins>
          </w:p>
          <w:p w14:paraId="6E5B9DDB" w14:textId="454DFDF2" w:rsidR="00FC29B0" w:rsidRDefault="00FC29B0" w:rsidP="00FC29B0">
            <w:pPr>
              <w:pStyle w:val="a3"/>
              <w:numPr>
                <w:ilvl w:val="0"/>
                <w:numId w:val="4"/>
              </w:numPr>
              <w:spacing w:after="160" w:line="259" w:lineRule="auto"/>
              <w:rPr>
                <w:ins w:id="147" w:author="Roy Paz" w:date="2021-02-13T21:27:00Z"/>
              </w:rPr>
            </w:pPr>
            <w:ins w:id="148" w:author="Roy Paz" w:date="2021-02-13T21:25:00Z">
              <w:r>
                <w:t xml:space="preserve">If the </w:t>
              </w:r>
            </w:ins>
            <w:ins w:id="149" w:author="Roy Paz" w:date="2021-02-13T21:26:00Z">
              <w:r>
                <w:t>function is</w:t>
              </w:r>
            </w:ins>
            <w:ins w:id="150" w:author="Roy Paz" w:date="2021-02-13T21:27:00Z">
              <w:r>
                <w:t xml:space="preserve"> constant it </w:t>
              </w:r>
            </w:ins>
            <w:ins w:id="151" w:author="Roy Paz" w:date="2021-02-13T21:35:00Z">
              <w:r w:rsidR="008A6BE5">
                <w:t>means,</w:t>
              </w:r>
            </w:ins>
            <w:ins w:id="152" w:author="Roy Paz" w:date="2021-02-13T21:27:00Z">
              <w:r>
                <w:t xml:space="preserve"> there is no roots.</w:t>
              </w:r>
            </w:ins>
          </w:p>
          <w:p w14:paraId="20CE91DF" w14:textId="15F70E16" w:rsidR="00FC29B0" w:rsidRPr="00D05BF3" w:rsidRDefault="00FC29B0" w:rsidP="00FC29B0">
            <w:pPr>
              <w:pStyle w:val="a3"/>
              <w:numPr>
                <w:ilvl w:val="0"/>
                <w:numId w:val="4"/>
              </w:numPr>
              <w:spacing w:after="160" w:line="259" w:lineRule="auto"/>
              <w:rPr>
                <w:ins w:id="153" w:author="Roy Paz" w:date="2021-02-13T21:29:00Z"/>
                <w:b/>
                <w:bCs/>
                <w:rPrChange w:id="154" w:author="Roy Paz" w:date="2021-02-13T21:41:00Z">
                  <w:rPr>
                    <w:ins w:id="155" w:author="Roy Paz" w:date="2021-02-13T21:29:00Z"/>
                  </w:rPr>
                </w:rPrChange>
              </w:rPr>
            </w:pPr>
            <w:ins w:id="156" w:author="Roy Paz" w:date="2021-02-13T21:27:00Z">
              <w:r>
                <w:t xml:space="preserve">If  we didn’t </w:t>
              </w:r>
            </w:ins>
            <w:ins w:id="157" w:author="Roy Paz" w:date="2021-02-13T21:35:00Z">
              <w:r w:rsidR="008A6BE5">
                <w:t>enter</w:t>
              </w:r>
            </w:ins>
            <w:ins w:id="158" w:author="Roy Paz" w:date="2021-02-13T21:28:00Z">
              <w:r>
                <w:t xml:space="preserve"> to the other </w:t>
              </w:r>
            </w:ins>
            <w:ins w:id="159" w:author="Roy Paz" w:date="2021-02-13T21:35:00Z">
              <w:r w:rsidR="008A6BE5">
                <w:t>cases,</w:t>
              </w:r>
            </w:ins>
            <w:ins w:id="160" w:author="Roy Paz" w:date="2021-02-13T21:28:00Z">
              <w:r>
                <w:t xml:space="preserve"> then we use the main method </w:t>
              </w:r>
            </w:ins>
            <w:ins w:id="161" w:author="Roy Paz" w:date="2021-02-13T21:29:00Z">
              <w:r w:rsidRPr="00D05BF3">
                <w:rPr>
                  <w:b/>
                  <w:bCs/>
                  <w:rPrChange w:id="162" w:author="Roy Paz" w:date="2021-02-13T21:41:00Z">
                    <w:rPr/>
                  </w:rPrChange>
                </w:rPr>
                <w:t>– Durand – Kerner.</w:t>
              </w:r>
            </w:ins>
          </w:p>
          <w:p w14:paraId="7D621EE5" w14:textId="3840C0AC" w:rsidR="00FC29B0" w:rsidRPr="008A6BE5" w:rsidRDefault="00FC29B0" w:rsidP="00FC29B0">
            <w:pPr>
              <w:pStyle w:val="a3"/>
              <w:spacing w:after="160" w:line="259" w:lineRule="auto"/>
              <w:ind w:left="770"/>
              <w:rPr>
                <w:ins w:id="163" w:author="Roy Paz" w:date="2021-02-13T21:31:00Z"/>
                <w:b/>
                <w:bCs/>
                <w:rPrChange w:id="164" w:author="Roy Paz" w:date="2021-02-13T21:35:00Z">
                  <w:rPr>
                    <w:ins w:id="165" w:author="Roy Paz" w:date="2021-02-13T21:31:00Z"/>
                  </w:rPr>
                </w:rPrChange>
              </w:rPr>
            </w:pPr>
            <w:ins w:id="166" w:author="Roy Paz" w:date="2021-02-13T21:29:00Z">
              <w:r w:rsidRPr="008A6BE5">
                <w:rPr>
                  <w:b/>
                  <w:bCs/>
                  <w:rPrChange w:id="167" w:author="Roy Paz" w:date="2021-02-13T21:35:00Z">
                    <w:rPr/>
                  </w:rPrChange>
                </w:rPr>
                <w:t>T</w:t>
              </w:r>
            </w:ins>
            <w:ins w:id="168" w:author="Roy Paz" w:date="2021-02-13T21:30:00Z">
              <w:r w:rsidRPr="008A6BE5">
                <w:rPr>
                  <w:b/>
                  <w:bCs/>
                  <w:rPrChange w:id="169" w:author="Roy Paz" w:date="2021-02-13T21:35:00Z">
                    <w:rPr/>
                  </w:rPrChange>
                </w:rPr>
                <w:t xml:space="preserve">his method </w:t>
              </w:r>
            </w:ins>
            <w:ins w:id="170" w:author="Roy Paz" w:date="2021-02-13T21:35:00Z">
              <w:r w:rsidR="008A6BE5" w:rsidRPr="008A6BE5">
                <w:rPr>
                  <w:b/>
                  <w:bCs/>
                  <w:rPrChange w:id="171" w:author="Roy Paz" w:date="2021-02-13T21:35:00Z">
                    <w:rPr>
                      <w:b/>
                      <w:bCs/>
                    </w:rPr>
                  </w:rPrChange>
                </w:rPr>
                <w:t>finds</w:t>
              </w:r>
            </w:ins>
            <w:ins w:id="172" w:author="Roy Paz" w:date="2021-02-13T21:30:00Z">
              <w:r w:rsidRPr="008A6BE5">
                <w:rPr>
                  <w:b/>
                  <w:bCs/>
                  <w:rPrChange w:id="173" w:author="Roy Paz" w:date="2021-02-13T21:35:00Z">
                    <w:rPr/>
                  </w:rPrChange>
                </w:rPr>
                <w:t xml:space="preserve"> N roots </w:t>
              </w:r>
              <w:r w:rsidRPr="008A6BE5">
                <w:rPr>
                  <w:b/>
                  <w:bCs/>
                  <w:rPrChange w:id="174" w:author="Roy Paz" w:date="2021-02-13T21:35:00Z">
                    <w:rPr/>
                  </w:rPrChange>
                </w:rPr>
                <w:t>Simultaneously</w:t>
              </w:r>
              <w:r w:rsidRPr="008A6BE5">
                <w:rPr>
                  <w:b/>
                  <w:bCs/>
                  <w:rPrChange w:id="175" w:author="Roy Paz" w:date="2021-02-13T21:35:00Z">
                    <w:rPr/>
                  </w:rPrChange>
                </w:rPr>
                <w:t>.</w:t>
              </w:r>
            </w:ins>
          </w:p>
          <w:p w14:paraId="1F711D81" w14:textId="36D6E793" w:rsidR="00FC29B0" w:rsidRDefault="00FC29B0" w:rsidP="00FC29B0">
            <w:pPr>
              <w:pStyle w:val="a3"/>
              <w:numPr>
                <w:ilvl w:val="0"/>
                <w:numId w:val="6"/>
              </w:numPr>
              <w:spacing w:after="160" w:line="259" w:lineRule="auto"/>
              <w:rPr>
                <w:ins w:id="176" w:author="Roy Paz" w:date="2021-02-13T21:32:00Z"/>
              </w:rPr>
            </w:pPr>
            <w:ins w:id="177" w:author="Roy Paz" w:date="2021-02-13T21:31:00Z">
              <w:r>
                <w:t xml:space="preserve">Start with put the first guesses by using </w:t>
              </w:r>
            </w:ins>
            <w:ins w:id="178" w:author="Roy Paz" w:date="2021-02-13T21:32:00Z">
              <w:r>
                <w:t>E</w:t>
              </w:r>
            </w:ins>
            <w:ins w:id="179" w:author="Roy Paz" w:date="2021-02-13T21:31:00Z">
              <w:r w:rsidRPr="00FC29B0">
                <w:t>uler</w:t>
              </w:r>
            </w:ins>
            <w:ins w:id="180" w:author="Roy Paz" w:date="2021-02-13T21:32:00Z">
              <w:r>
                <w:t xml:space="preserve"> formula. (it means that the roots will be Complex)</w:t>
              </w:r>
            </w:ins>
          </w:p>
          <w:p w14:paraId="6D7EB83C" w14:textId="20DCDE3D" w:rsidR="00FC29B0" w:rsidRDefault="008A6BE5" w:rsidP="00FC29B0">
            <w:pPr>
              <w:pStyle w:val="a3"/>
              <w:numPr>
                <w:ilvl w:val="0"/>
                <w:numId w:val="6"/>
              </w:numPr>
              <w:spacing w:after="160" w:line="259" w:lineRule="auto"/>
              <w:rPr>
                <w:ins w:id="181" w:author="Roy Paz" w:date="2021-02-13T21:28:00Z"/>
              </w:rPr>
              <w:pPrChange w:id="182" w:author="Roy Paz" w:date="2021-02-13T21:31:00Z">
                <w:pPr>
                  <w:pStyle w:val="a3"/>
                  <w:numPr>
                    <w:numId w:val="4"/>
                  </w:numPr>
                  <w:spacing w:after="160" w:line="259" w:lineRule="auto"/>
                  <w:ind w:left="770" w:hanging="360"/>
                </w:pPr>
              </w:pPrChange>
            </w:pPr>
            <w:ins w:id="183" w:author="Roy Paz" w:date="2021-02-13T21:32:00Z">
              <w:r>
                <w:t xml:space="preserve">The root search will stop </w:t>
              </w:r>
            </w:ins>
            <w:ins w:id="184" w:author="Roy Paz" w:date="2021-02-13T21:33:00Z">
              <w:r>
                <w:t xml:space="preserve">when all the roots found (together), or we </w:t>
              </w:r>
            </w:ins>
            <w:ins w:id="185" w:author="Roy Paz" w:date="2021-02-13T21:34:00Z">
              <w:r>
                <w:t>can stop because the “max error”</w:t>
              </w:r>
            </w:ins>
            <w:ins w:id="186" w:author="Roy Paz" w:date="2021-02-13T21:33:00Z">
              <w:r>
                <w:t xml:space="preserve"> </w:t>
              </w:r>
            </w:ins>
          </w:p>
          <w:p w14:paraId="5E206252" w14:textId="10F39EDD" w:rsidR="00FC29B0" w:rsidRDefault="00FC29B0" w:rsidP="00FC29B0">
            <w:pPr>
              <w:pStyle w:val="a3"/>
              <w:spacing w:after="160" w:line="259" w:lineRule="auto"/>
              <w:ind w:left="770"/>
              <w:rPr>
                <w:ins w:id="187" w:author="Roy Paz" w:date="2021-02-13T21:23:00Z"/>
              </w:rPr>
              <w:pPrChange w:id="188" w:author="Roy Paz" w:date="2021-02-13T21:28:00Z">
                <w:pPr>
                  <w:pStyle w:val="a3"/>
                  <w:numPr>
                    <w:numId w:val="4"/>
                  </w:numPr>
                  <w:spacing w:after="160" w:line="259" w:lineRule="auto"/>
                  <w:ind w:left="770" w:hanging="360"/>
                </w:pPr>
              </w:pPrChange>
            </w:pPr>
          </w:p>
          <w:p w14:paraId="40C52981" w14:textId="53587FBF" w:rsidR="00FC29B0" w:rsidDel="00FC29B0" w:rsidRDefault="00FC29B0" w:rsidP="00A278EE">
            <w:pPr>
              <w:pStyle w:val="a3"/>
              <w:numPr>
                <w:ilvl w:val="0"/>
                <w:numId w:val="4"/>
              </w:numPr>
              <w:rPr>
                <w:del w:id="189" w:author="Roy Paz" w:date="2021-02-13T21:23:00Z"/>
              </w:rPr>
              <w:pPrChange w:id="190" w:author="Roy Paz" w:date="2021-02-13T21:18:00Z">
                <w:pPr/>
              </w:pPrChange>
            </w:pPr>
          </w:p>
          <w:p w14:paraId="03714099" w14:textId="15DD5484" w:rsidR="61534BE7" w:rsidRDefault="61534BE7" w:rsidP="61534BE7"/>
          <w:p w14:paraId="0C7A38FD" w14:textId="73E43AA8" w:rsidR="61534BE7" w:rsidRDefault="61534BE7" w:rsidP="61534BE7"/>
          <w:p w14:paraId="0BAF5D27" w14:textId="3ED429EE" w:rsidR="61534BE7" w:rsidRDefault="61534BE7" w:rsidP="61534BE7"/>
          <w:p w14:paraId="222C3994" w14:textId="439EE41C" w:rsidR="61534BE7" w:rsidRDefault="61534BE7" w:rsidP="61534BE7"/>
        </w:tc>
      </w:tr>
    </w:tbl>
    <w:p w14:paraId="5AA2266C" w14:textId="77777777" w:rsidR="00853987" w:rsidRDefault="00853987">
      <w:pPr>
        <w:rPr>
          <w:rFonts w:eastAsiaTheme="minorEastAsia"/>
        </w:rPr>
      </w:pPr>
      <w:r w:rsidRPr="61534BE7">
        <w:rPr>
          <w:rFonts w:eastAsiaTheme="minorEastAsia"/>
        </w:rPr>
        <w:br w:type="page"/>
      </w:r>
    </w:p>
    <w:p w14:paraId="202A2466" w14:textId="201A5963" w:rsidR="00853987" w:rsidRDefault="00853987" w:rsidP="006E1D24">
      <w:pPr>
        <w:rPr>
          <w:b/>
          <w:bCs/>
        </w:rPr>
      </w:pPr>
      <w:r w:rsidRPr="61534BE7">
        <w:rPr>
          <w:b/>
          <w:bCs/>
        </w:rPr>
        <w:lastRenderedPageBreak/>
        <w:t>Assignment 3</w:t>
      </w:r>
      <w:r w:rsidR="24F49459" w:rsidRPr="61534BE7">
        <w:rPr>
          <w:b/>
          <w:bCs/>
        </w:rPr>
        <w:t xml:space="preserve"> (</w:t>
      </w:r>
      <w:r w:rsidR="77473C6E" w:rsidRPr="61534BE7">
        <w:rPr>
          <w:b/>
          <w:bCs/>
        </w:rPr>
        <w:t>2</w:t>
      </w:r>
      <w:r w:rsidR="007B2A34">
        <w:rPr>
          <w:b/>
          <w:bCs/>
        </w:rPr>
        <w:t>5</w:t>
      </w:r>
      <w:r w:rsidR="24F49459" w:rsidRPr="61534BE7">
        <w:rPr>
          <w:b/>
          <w:bCs/>
        </w:rPr>
        <w:t>pt)</w:t>
      </w:r>
      <w:r w:rsidRPr="61534BE7">
        <w:rPr>
          <w:b/>
          <w:bCs/>
        </w:rPr>
        <w:t>:</w:t>
      </w:r>
    </w:p>
    <w:p w14:paraId="07F0F765" w14:textId="46B0B3ED" w:rsidR="00853987" w:rsidRDefault="00853987" w:rsidP="006E1D24">
      <w:r>
        <w:t xml:space="preserve">Implement a function </w:t>
      </w:r>
      <w:r w:rsidR="2BB031C1" w:rsidRPr="247588CB">
        <w:rPr>
          <w:b/>
          <w:bCs/>
        </w:rPr>
        <w:t>Assignment</w:t>
      </w:r>
      <w:r w:rsidR="0D312377" w:rsidRPr="247588CB">
        <w:rPr>
          <w:b/>
          <w:bCs/>
        </w:rPr>
        <w:t>3</w:t>
      </w:r>
      <w:r w:rsidR="2BB031C1" w:rsidRPr="247588CB">
        <w:rPr>
          <w:b/>
          <w:bCs/>
        </w:rPr>
        <w:t>.</w:t>
      </w:r>
      <w:r w:rsidRPr="247588CB">
        <w:rPr>
          <w:b/>
          <w:bCs/>
        </w:rPr>
        <w:t>integrate</w:t>
      </w:r>
      <w:r w:rsidR="66DA5851" w:rsidRPr="247588CB">
        <w:rPr>
          <w:b/>
          <w:bCs/>
        </w:rPr>
        <w:t>(…)</w:t>
      </w:r>
      <w:r w:rsidR="66DA5851">
        <w:t xml:space="preserve"> and </w:t>
      </w:r>
      <w:r w:rsidR="7BDA76BA" w:rsidRPr="247588CB">
        <w:rPr>
          <w:b/>
          <w:bCs/>
        </w:rPr>
        <w:t>Assignment3.areabetween(..)</w:t>
      </w:r>
      <w:r w:rsidR="37CB8E6F" w:rsidRPr="7E5F5A09">
        <w:rPr>
          <w:b/>
          <w:bCs/>
        </w:rPr>
        <w:t xml:space="preserve"> </w:t>
      </w:r>
      <w:r w:rsidR="37CB8E6F">
        <w:t xml:space="preserve">and answer two theoretical questions. </w:t>
      </w:r>
    </w:p>
    <w:p w14:paraId="588D84BA" w14:textId="6AE8B062" w:rsidR="00853987" w:rsidRDefault="7BDA76BA" w:rsidP="006E1D24">
      <w:pPr>
        <w:rPr>
          <w:b/>
          <w:bCs/>
        </w:rPr>
      </w:pPr>
      <w:r w:rsidRPr="61534BE7">
        <w:rPr>
          <w:b/>
          <w:bCs/>
        </w:rPr>
        <w:t>Assignment3.integrate(…)</w:t>
      </w:r>
      <w:r w:rsidR="647A3925">
        <w:t xml:space="preserve"> </w:t>
      </w:r>
      <w:r w:rsidR="00853987">
        <w:t>receive</w:t>
      </w:r>
      <w:r w:rsidR="180D4FD4">
        <w:t>s</w:t>
      </w:r>
      <w:r w:rsidR="00853987">
        <w:t xml:space="preserve"> a function f, a range</w:t>
      </w:r>
      <w:r w:rsidR="6C37ACD4">
        <w:t>,</w:t>
      </w:r>
      <w:r w:rsidR="00853987">
        <w:t xml:space="preserve"> and </w:t>
      </w:r>
      <w:r w:rsidR="003F4428">
        <w:t>several</w:t>
      </w:r>
      <w:r w:rsidR="00853987">
        <w:t xml:space="preserve"> points to use.</w:t>
      </w:r>
    </w:p>
    <w:p w14:paraId="13191D13" w14:textId="63A7F093" w:rsidR="00853987" w:rsidRDefault="46FC5EC1" w:rsidP="006E1D24">
      <w:r>
        <w:t>It must</w:t>
      </w:r>
      <w:r w:rsidR="00853987">
        <w:t xml:space="preserve"> return approximation to the integral of the </w:t>
      </w:r>
      <w:r w:rsidR="00471AA4">
        <w:t>function f</w:t>
      </w:r>
      <w:r w:rsidR="00853987">
        <w:t xml:space="preserve"> in the given range.</w:t>
      </w:r>
    </w:p>
    <w:p w14:paraId="5094550E" w14:textId="195DCB3F" w:rsidR="00853987" w:rsidRDefault="5EDAA0B6" w:rsidP="006E1D24">
      <w:r>
        <w:t xml:space="preserve">You may call </w:t>
      </w:r>
      <w:r w:rsidR="00853987">
        <w:t xml:space="preserve">f </w:t>
      </w:r>
      <w:r w:rsidR="34D0FFD9">
        <w:t xml:space="preserve">at most </w:t>
      </w:r>
      <w:r w:rsidR="00853987">
        <w:t>n</w:t>
      </w:r>
      <w:r w:rsidR="00471AA4">
        <w:t xml:space="preserve"> times</w:t>
      </w:r>
      <w:r w:rsidR="00853987">
        <w:t>.</w:t>
      </w:r>
      <w:r w:rsidR="405CA1D9">
        <w:t xml:space="preserve"> </w:t>
      </w:r>
    </w:p>
    <w:p w14:paraId="14C5C2D8" w14:textId="4ACEB7D4" w:rsidR="00853987" w:rsidRDefault="58523083" w:rsidP="006E1D24">
      <w:r w:rsidRPr="61534BE7">
        <w:rPr>
          <w:rFonts w:eastAsiaTheme="minorEastAsia"/>
          <w:u w:val="single"/>
        </w:rPr>
        <w:t>Grading policy:</w:t>
      </w:r>
      <w:r>
        <w:t xml:space="preserve"> </w:t>
      </w:r>
      <w:r w:rsidR="553AB200">
        <w:t>The grade is affected by the integration error only</w:t>
      </w:r>
      <w:r w:rsidR="2D9C9E61">
        <w:t>,</w:t>
      </w:r>
      <w:r w:rsidR="553AB200">
        <w:t xml:space="preserve"> provided reasonable running time </w:t>
      </w:r>
      <w:r w:rsidR="003F4428">
        <w:t>e.g.,</w:t>
      </w:r>
      <w:r w:rsidR="553AB200">
        <w:t xml:space="preserve"> no more than </w:t>
      </w:r>
      <w:r w:rsidR="096BBC77">
        <w:t xml:space="preserve">5 minutes for n=100. </w:t>
      </w:r>
    </w:p>
    <w:p w14:paraId="67B4FDAF" w14:textId="27A85453" w:rsidR="787543AB" w:rsidRDefault="787543AB" w:rsidP="61534BE7">
      <w:r w:rsidRPr="61534BE7">
        <w:rPr>
          <w:b/>
          <w:bCs/>
        </w:rPr>
        <w:t>Question 3.1:</w:t>
      </w:r>
      <w:r>
        <w:t xml:space="preserve"> Explain the key points in your implementation of Assignment3.integrate(…).</w:t>
      </w: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1534BE7" w14:paraId="352AAB5D" w14:textId="77777777" w:rsidTr="61534BE7">
        <w:tc>
          <w:tcPr>
            <w:tcW w:w="9360" w:type="dxa"/>
          </w:tcPr>
          <w:p w14:paraId="389A6755" w14:textId="683546D9" w:rsidR="787543AB" w:rsidRDefault="00CC73F6" w:rsidP="00CC73F6">
            <w:pPr>
              <w:pStyle w:val="a3"/>
              <w:numPr>
                <w:ilvl w:val="0"/>
                <w:numId w:val="7"/>
              </w:numPr>
              <w:rPr>
                <w:ins w:id="191" w:author="Roy Paz" w:date="2021-02-13T21:37:00Z"/>
              </w:rPr>
            </w:pPr>
            <w:ins w:id="192" w:author="Roy Paz" w:date="2021-02-13T21:35:00Z">
              <w:r>
                <w:t xml:space="preserve">I will </w:t>
              </w:r>
            </w:ins>
            <w:ins w:id="193" w:author="Roy Paz" w:date="2021-02-13T21:36:00Z">
              <w:r>
                <w:t xml:space="preserve">sample points from a given range </w:t>
              </w:r>
            </w:ins>
            <w:ins w:id="194" w:author="Roy Paz" w:date="2021-02-13T21:37:00Z">
              <w:r>
                <w:t>for</w:t>
              </w:r>
            </w:ins>
            <w:ins w:id="195" w:author="Roy Paz" w:date="2021-02-13T21:36:00Z">
              <w:r>
                <w:t xml:space="preserve"> using Simpson’s method. (four p</w:t>
              </w:r>
            </w:ins>
            <w:ins w:id="196" w:author="Roy Paz" w:date="2021-02-13T21:37:00Z">
              <w:r>
                <w:t>oints for each part)</w:t>
              </w:r>
            </w:ins>
            <w:del w:id="197" w:author="Roy Paz" w:date="2021-02-13T21:35:00Z">
              <w:r w:rsidR="787543AB" w:rsidDel="00CC73F6">
                <w:delText xml:space="preserve"> </w:delText>
              </w:r>
            </w:del>
          </w:p>
          <w:p w14:paraId="36EE43B9" w14:textId="488C73A8" w:rsidR="00CC73F6" w:rsidRDefault="00CC73F6" w:rsidP="00CC73F6">
            <w:pPr>
              <w:pStyle w:val="a3"/>
              <w:numPr>
                <w:ilvl w:val="0"/>
                <w:numId w:val="7"/>
              </w:numPr>
              <w:pPrChange w:id="198" w:author="Roy Paz" w:date="2021-02-13T21:35:00Z">
                <w:pPr/>
              </w:pPrChange>
            </w:pPr>
            <w:ins w:id="199" w:author="Roy Paz" w:date="2021-02-13T21:37:00Z">
              <w:r>
                <w:t xml:space="preserve">Then we will use the </w:t>
              </w:r>
            </w:ins>
            <w:ins w:id="200" w:author="Roy Paz" w:date="2021-02-13T21:38:00Z">
              <w:r>
                <w:t>Simpson’s</w:t>
              </w:r>
            </w:ins>
            <w:ins w:id="201" w:author="Roy Paz" w:date="2021-02-13T21:37:00Z">
              <w:r>
                <w:t xml:space="preserve"> method, n</w:t>
              </w:r>
            </w:ins>
            <w:ins w:id="202" w:author="Roy Paz" w:date="2021-02-13T21:38:00Z">
              <w:r>
                <w:t>= 3, i</w:t>
              </w:r>
              <w:r w:rsidRPr="00CC73F6">
                <w:t>n order to find maximum accuracy</w:t>
              </w:r>
              <w:r>
                <w:t>.</w:t>
              </w:r>
            </w:ins>
          </w:p>
          <w:p w14:paraId="0509CFCD" w14:textId="124D57EC" w:rsidR="61534BE7" w:rsidRDefault="61534BE7" w:rsidP="61534BE7"/>
          <w:p w14:paraId="2FD45C0C" w14:textId="0141E03D" w:rsidR="61534BE7" w:rsidRDefault="61534BE7" w:rsidP="61534BE7"/>
        </w:tc>
      </w:tr>
    </w:tbl>
    <w:p w14:paraId="7CB51112" w14:textId="1208643D" w:rsidR="61534BE7" w:rsidRDefault="61534BE7" w:rsidP="61534BE7">
      <w:pPr>
        <w:rPr>
          <w:b/>
          <w:bCs/>
        </w:rPr>
      </w:pPr>
    </w:p>
    <w:p w14:paraId="65478A25" w14:textId="463804E5" w:rsidR="00471AA4" w:rsidRDefault="698ED253" w:rsidP="61534BE7">
      <w:pPr>
        <w:rPr>
          <w:rFonts w:eastAsiaTheme="minorEastAsia"/>
        </w:rPr>
      </w:pPr>
      <w:r w:rsidRPr="61534BE7">
        <w:rPr>
          <w:b/>
          <w:bCs/>
        </w:rPr>
        <w:t xml:space="preserve">Assignment3.areabetween(..) </w:t>
      </w:r>
      <w:r w:rsidR="1CA78B1A" w:rsidRPr="61534BE7">
        <w:rPr>
          <w:b/>
          <w:bCs/>
        </w:rPr>
        <w:t xml:space="preserve"> </w:t>
      </w:r>
      <w:r w:rsidR="00471AA4">
        <w:t>receive</w:t>
      </w:r>
      <w:r w:rsidR="0DBE682A">
        <w:t>s</w:t>
      </w:r>
      <w:r w:rsidR="00471AA4">
        <w:t xml:space="preserve"> two functions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71AA4" w:rsidRPr="61534BE7">
        <w:rPr>
          <w:rFonts w:eastAsiaTheme="minorEastAsia"/>
        </w:rPr>
        <w:t xml:space="preserve"> </w:t>
      </w:r>
      <w:r w:rsidR="0D6803F5" w:rsidRPr="61534BE7">
        <w:rPr>
          <w:rFonts w:eastAsiaTheme="minorEastAsia"/>
        </w:rPr>
        <w:t>.</w:t>
      </w:r>
    </w:p>
    <w:p w14:paraId="6695049C" w14:textId="77C7E524" w:rsidR="00471AA4" w:rsidRPr="00471AA4" w:rsidRDefault="0D6803F5" w:rsidP="61534BE7">
      <w:pPr>
        <w:rPr>
          <w:i/>
          <w:iCs/>
        </w:rPr>
      </w:pPr>
      <w:r w:rsidRPr="61534BE7">
        <w:rPr>
          <w:rFonts w:eastAsiaTheme="minorEastAsia"/>
        </w:rPr>
        <w:t>It must</w:t>
      </w:r>
      <w:r w:rsidR="00471AA4" w:rsidRPr="61534BE7">
        <w:rPr>
          <w:rFonts w:eastAsiaTheme="minorEastAsia"/>
        </w:rPr>
        <w:t xml:space="preserve"> return the area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71AA4" w:rsidRPr="61534BE7">
        <w:rPr>
          <w:rFonts w:eastAsiaTheme="minorEastAsia"/>
        </w:rPr>
        <w:t xml:space="preserve"> .</w:t>
      </w:r>
      <w:r w:rsidR="5195EE36" w:rsidRPr="61534BE7">
        <w:rPr>
          <w:rFonts w:eastAsiaTheme="minorEastAsia"/>
        </w:rPr>
        <w:t xml:space="preserve"> </w:t>
      </w:r>
    </w:p>
    <w:p w14:paraId="4854640E" w14:textId="2240C1C0" w:rsidR="00853987" w:rsidRDefault="6D2B5E11" w:rsidP="61534BE7">
      <w:pPr>
        <w:rPr>
          <w:ins w:id="203" w:author="רמי פוזיס" w:date="2021-02-09T17:35:00Z"/>
          <w:rFonts w:eastAsiaTheme="minorEastAsia"/>
        </w:rPr>
      </w:pPr>
      <w:r>
        <w:t xml:space="preserve">In order to correctly solve this assignment you will have to find all intersection points between the two functions. </w:t>
      </w:r>
      <w:ins w:id="204" w:author="רמי פוזיס" w:date="2021-02-09T17:34:00Z">
        <w:r w:rsidR="007126EB">
          <w:t xml:space="preserve">You may ignore all intersection points </w:t>
        </w:r>
      </w:ins>
      <w:ins w:id="205" w:author="רמי פוזיס" w:date="2021-02-09T17:35:00Z">
        <w:r w:rsidR="00392E04">
          <w:t xml:space="preserve">outside the range </w:t>
        </w:r>
      </w:ins>
      <m:oMath>
        <m:r>
          <w:ins w:id="206" w:author="רמי פוזיס" w:date="2021-02-09T17:35:00Z">
            <w:rPr>
              <w:rFonts w:ascii="Cambria Math" w:hAnsi="Cambria Math"/>
            </w:rPr>
            <m:t>x∈</m:t>
          </w:ins>
        </m:r>
        <m:d>
          <m:dPr>
            <m:begChr m:val="["/>
            <m:endChr m:val="]"/>
            <m:ctrlPr>
              <w:ins w:id="207" w:author="רמי פוזיס" w:date="2021-02-09T17:35:00Z">
                <w:rPr>
                  <w:rFonts w:ascii="Cambria Math" w:hAnsi="Cambria Math"/>
                  <w:i/>
                </w:rPr>
              </w:ins>
            </m:ctrlPr>
          </m:dPr>
          <m:e>
            <m:r>
              <w:ins w:id="208" w:author="רמי פוזיס" w:date="2021-02-09T17:35:00Z">
                <w:rPr>
                  <w:rFonts w:ascii="Cambria Math" w:hAnsi="Cambria Math"/>
                </w:rPr>
                <m:t>1,100</m:t>
              </w:ins>
            </m:r>
          </m:e>
        </m:d>
      </m:oMath>
      <w:ins w:id="209" w:author="רמי פוזיס" w:date="2021-02-09T17:35:00Z">
        <w:r w:rsidR="00CE3B7C">
          <w:rPr>
            <w:rFonts w:eastAsiaTheme="minorEastAsia"/>
          </w:rPr>
          <w:t xml:space="preserve">. </w:t>
        </w:r>
      </w:ins>
    </w:p>
    <w:p w14:paraId="2955B33A" w14:textId="37C7ECC4" w:rsidR="00F9600A" w:rsidRDefault="00F9600A" w:rsidP="61534BE7">
      <w:ins w:id="210" w:author="רמי פוזיס" w:date="2021-02-09T17:35:00Z">
        <w:r>
          <w:rPr>
            <w:rFonts w:eastAsiaTheme="minorEastAsia"/>
          </w:rPr>
          <w:t xml:space="preserve">Note: there is no such thing as negative “area”. </w:t>
        </w:r>
      </w:ins>
    </w:p>
    <w:p w14:paraId="475D070E" w14:textId="3CAB1DA1" w:rsidR="00853987" w:rsidRDefault="6D2B5E11" w:rsidP="61534BE7">
      <w:r w:rsidRPr="61534BE7">
        <w:rPr>
          <w:rFonts w:eastAsiaTheme="minorEastAsia"/>
          <w:u w:val="single"/>
        </w:rPr>
        <w:t>Grading policy:</w:t>
      </w:r>
      <w:r>
        <w:t xml:space="preserve"> </w:t>
      </w:r>
      <w:r w:rsidR="00853987">
        <w:t>The assignment will be graded according to the integration error and run</w:t>
      </w:r>
      <w:r w:rsidR="7C2928D0">
        <w:t xml:space="preserve">ning </w:t>
      </w:r>
      <w:r w:rsidR="00853987">
        <w:t>time.</w:t>
      </w:r>
    </w:p>
    <w:p w14:paraId="0E85C891" w14:textId="61397B76" w:rsidR="5EE0F092" w:rsidRDefault="5EE0F092" w:rsidP="61534BE7">
      <w:r w:rsidRPr="61534BE7">
        <w:rPr>
          <w:b/>
          <w:bCs/>
        </w:rPr>
        <w:t>Question 3.2:</w:t>
      </w:r>
      <w:r>
        <w:t xml:space="preserve"> Explain the key points in your implementation of Assignment3.</w:t>
      </w:r>
      <w:r w:rsidRPr="61534BE7">
        <w:rPr>
          <w:b/>
          <w:bCs/>
        </w:rPr>
        <w:t xml:space="preserve"> </w:t>
      </w:r>
      <w:r>
        <w:t>areabetween (…).</w:t>
      </w: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1534BE7" w14:paraId="65E1BD24" w14:textId="77777777" w:rsidTr="61534BE7">
        <w:tc>
          <w:tcPr>
            <w:tcW w:w="9360" w:type="dxa"/>
          </w:tcPr>
          <w:p w14:paraId="7997EEBF" w14:textId="21DF36FD" w:rsidR="5EE0F092" w:rsidRDefault="5EE0F092" w:rsidP="00EA5CA1">
            <w:pPr>
              <w:pStyle w:val="a3"/>
              <w:numPr>
                <w:ilvl w:val="0"/>
                <w:numId w:val="8"/>
              </w:numPr>
              <w:rPr>
                <w:ins w:id="211" w:author="Roy Paz" w:date="2021-02-13T21:40:00Z"/>
              </w:rPr>
            </w:pPr>
            <w:del w:id="212" w:author="Roy Paz" w:date="2021-02-13T21:40:00Z">
              <w:r w:rsidDel="00EA5CA1">
                <w:delText xml:space="preserve"> </w:delText>
              </w:r>
            </w:del>
            <w:ins w:id="213" w:author="Roy Paz" w:date="2021-02-13T21:40:00Z">
              <w:r w:rsidR="00EA5CA1">
                <w:t>I’m</w:t>
              </w:r>
            </w:ins>
            <w:ins w:id="214" w:author="Roy Paz" w:date="2021-02-13T21:38:00Z">
              <w:r w:rsidR="00EA5CA1">
                <w:t xml:space="preserve"> using the s</w:t>
              </w:r>
            </w:ins>
            <w:ins w:id="215" w:author="Roy Paz" w:date="2021-02-13T21:39:00Z">
              <w:r w:rsidR="00EA5CA1">
                <w:t xml:space="preserve">ame method from section two to find the roots, and then I get the integration points. </w:t>
              </w:r>
            </w:ins>
          </w:p>
          <w:p w14:paraId="0B4D4295" w14:textId="65165721" w:rsidR="00EA5CA1" w:rsidRDefault="00EA5CA1" w:rsidP="00EA5CA1">
            <w:pPr>
              <w:pStyle w:val="a3"/>
              <w:numPr>
                <w:ilvl w:val="0"/>
                <w:numId w:val="8"/>
              </w:numPr>
              <w:pPrChange w:id="216" w:author="Roy Paz" w:date="2021-02-13T21:40:00Z">
                <w:pPr/>
              </w:pPrChange>
            </w:pPr>
            <w:ins w:id="217" w:author="Roy Paz" w:date="2021-02-13T21:40:00Z">
              <w:r>
                <w:t>Those points for implement the Simpson’s method again.</w:t>
              </w:r>
            </w:ins>
          </w:p>
          <w:p w14:paraId="75CF9041" w14:textId="6ABEAC95" w:rsidR="61534BE7" w:rsidRDefault="61534BE7" w:rsidP="61534BE7"/>
          <w:p w14:paraId="54ADD860" w14:textId="60DE3557" w:rsidR="61534BE7" w:rsidRDefault="61534BE7" w:rsidP="61534BE7"/>
        </w:tc>
      </w:tr>
    </w:tbl>
    <w:p w14:paraId="4264F68E" w14:textId="14461849" w:rsidR="00DA24DE" w:rsidRDefault="00DA24DE" w:rsidP="00DA24DE">
      <w:r w:rsidRPr="573BA880">
        <w:rPr>
          <w:b/>
          <w:bCs/>
        </w:rPr>
        <w:t xml:space="preserve">Question </w:t>
      </w:r>
      <w:r w:rsidR="39C92E1C" w:rsidRPr="573BA880">
        <w:rPr>
          <w:b/>
          <w:bCs/>
        </w:rPr>
        <w:t>3.</w:t>
      </w:r>
      <w:r w:rsidR="6193A1D1" w:rsidRPr="573BA880">
        <w:rPr>
          <w:b/>
          <w:bCs/>
        </w:rPr>
        <w:t>3</w:t>
      </w:r>
      <w:r w:rsidRPr="573BA880">
        <w:rPr>
          <w:b/>
          <w:bCs/>
        </w:rPr>
        <w:t>:</w:t>
      </w:r>
      <w:r>
        <w:t xml:space="preserve"> Explain why is the function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</m:func>
      </m:oMath>
      <w:r w:rsidRPr="61534BE7">
        <w:rPr>
          <w:rFonts w:eastAsiaTheme="minorEastAsia"/>
        </w:rPr>
        <w:t xml:space="preserve"> is </w:t>
      </w:r>
      <w:r>
        <w:t xml:space="preserve">difficult for numeric integration with equally spaced points? </w:t>
      </w: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DA24DE" w14:paraId="5CA0E42A" w14:textId="77777777" w:rsidTr="61534BE7">
        <w:tc>
          <w:tcPr>
            <w:tcW w:w="9360" w:type="dxa"/>
          </w:tcPr>
          <w:p w14:paraId="3B66549E" w14:textId="4B936795" w:rsidR="00DA24DE" w:rsidRPr="00D05BF3" w:rsidRDefault="00DA24DE" w:rsidP="00DE1AAB">
            <w:pPr>
              <w:rPr>
                <w:rPrChange w:id="218" w:author="Roy Paz" w:date="2021-02-13T21:41:00Z">
                  <w:rPr>
                    <w:b/>
                    <w:bCs/>
                  </w:rPr>
                </w:rPrChange>
              </w:rPr>
            </w:pPr>
            <w:r w:rsidRPr="61534BE7">
              <w:rPr>
                <w:b/>
                <w:bCs/>
              </w:rPr>
              <w:t xml:space="preserve"> </w:t>
            </w:r>
            <w:ins w:id="219" w:author="Roy Paz" w:date="2021-02-13T21:41:00Z">
              <w:r w:rsidR="00D05BF3">
                <w:t xml:space="preserve">The function </w:t>
              </w:r>
              <w:r w:rsidR="00D05BF3" w:rsidRPr="61534BE7">
                <w:rPr>
                  <w:rFonts w:eastAsiaTheme="minorEastAsia"/>
                </w:rPr>
                <w:t xml:space="preserve">is </w:t>
              </w:r>
              <w:r w:rsidR="00D05BF3">
                <w:t>difficult for numeric integration with equally spaced points</w:t>
              </w:r>
              <w:r w:rsidR="00D05BF3">
                <w:t>. Because</w:t>
              </w:r>
            </w:ins>
            <w:ins w:id="220" w:author="Roy Paz" w:date="2021-02-13T21:42:00Z">
              <w:r w:rsidR="00D05BF3">
                <w:t>, the function roots are “dense” and therefore we will</w:t>
              </w:r>
              <w:r w:rsidR="00734DBC">
                <w:t xml:space="preserve"> miss </w:t>
              </w:r>
            </w:ins>
            <w:ins w:id="221" w:author="Roy Paz" w:date="2021-02-13T21:43:00Z">
              <w:r w:rsidR="00734DBC">
                <w:t>most of the roots.</w:t>
              </w:r>
            </w:ins>
            <w:ins w:id="222" w:author="Roy Paz" w:date="2021-02-13T21:42:00Z">
              <w:r w:rsidR="00D05BF3">
                <w:t xml:space="preserve"> </w:t>
              </w:r>
            </w:ins>
          </w:p>
          <w:p w14:paraId="5FC8FB34" w14:textId="77777777" w:rsidR="00DA24DE" w:rsidRDefault="00DA24DE" w:rsidP="00DE1AAB">
            <w:pPr>
              <w:rPr>
                <w:b/>
                <w:bCs/>
              </w:rPr>
            </w:pPr>
          </w:p>
          <w:p w14:paraId="3C59D082" w14:textId="77777777" w:rsidR="00DA24DE" w:rsidRDefault="00DA24DE" w:rsidP="00DE1AAB">
            <w:pPr>
              <w:rPr>
                <w:b/>
                <w:bCs/>
              </w:rPr>
            </w:pPr>
          </w:p>
        </w:tc>
      </w:tr>
    </w:tbl>
    <w:p w14:paraId="6AA7FD88" w14:textId="439FB159" w:rsidR="00DA24DE" w:rsidRDefault="00DA24DE" w:rsidP="00DA24DE">
      <w:r w:rsidRPr="6C79124E">
        <w:rPr>
          <w:b/>
          <w:bCs/>
        </w:rPr>
        <w:t xml:space="preserve">Question </w:t>
      </w:r>
      <w:r w:rsidR="07341D0D" w:rsidRPr="6C79124E">
        <w:rPr>
          <w:b/>
          <w:bCs/>
        </w:rPr>
        <w:t>3.</w:t>
      </w:r>
      <w:r w:rsidR="6578ABA2" w:rsidRPr="6C79124E">
        <w:rPr>
          <w:b/>
          <w:bCs/>
        </w:rPr>
        <w:t>4</w:t>
      </w:r>
      <w:r w:rsidRPr="6C79124E">
        <w:rPr>
          <w:b/>
          <w:bCs/>
        </w:rPr>
        <w:t>:</w:t>
      </w:r>
      <w:r>
        <w:t xml:space="preserve"> What is the maximal integration error of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</m:func>
      </m:oMath>
      <w:r>
        <w:t xml:space="preserve"> in the range [0.1, 10]? Explain. </w:t>
      </w: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DA24DE" w14:paraId="5A9C3A52" w14:textId="77777777" w:rsidTr="61534BE7">
        <w:tc>
          <w:tcPr>
            <w:tcW w:w="9360" w:type="dxa"/>
          </w:tcPr>
          <w:p w14:paraId="644B5EDD" w14:textId="32CEF22C" w:rsidR="00DA24DE" w:rsidRDefault="00DA24DE" w:rsidP="00DE1AAB">
            <w:pPr>
              <w:rPr>
                <w:b/>
                <w:bCs/>
              </w:rPr>
            </w:pPr>
            <w:r w:rsidRPr="61534BE7">
              <w:rPr>
                <w:b/>
                <w:bCs/>
              </w:rPr>
              <w:t xml:space="preserve"> </w:t>
            </w:r>
          </w:p>
          <w:p w14:paraId="3A833534" w14:textId="77777777" w:rsidR="00DA24DE" w:rsidRDefault="00DA24DE" w:rsidP="00DE1AAB">
            <w:pPr>
              <w:rPr>
                <w:b/>
                <w:bCs/>
              </w:rPr>
            </w:pPr>
          </w:p>
          <w:p w14:paraId="569CDB77" w14:textId="77777777" w:rsidR="00DA24DE" w:rsidRDefault="00DA24DE" w:rsidP="00DE1AAB">
            <w:pPr>
              <w:rPr>
                <w:b/>
                <w:bCs/>
              </w:rPr>
            </w:pPr>
          </w:p>
        </w:tc>
      </w:tr>
    </w:tbl>
    <w:p w14:paraId="41A3C262" w14:textId="384DB395" w:rsidR="00B713D8" w:rsidRDefault="00B713D8"/>
    <w:p w14:paraId="17EF3439" w14:textId="77777777" w:rsidR="00B713D8" w:rsidRDefault="00B713D8">
      <w:r>
        <w:br w:type="page"/>
      </w:r>
    </w:p>
    <w:p w14:paraId="308503B1" w14:textId="2F5102A8" w:rsidR="001B331B" w:rsidRDefault="001B331B" w:rsidP="006E1D24">
      <w:pPr>
        <w:rPr>
          <w:ins w:id="223" w:author="רמי פוזיס" w:date="2021-02-09T18:30:00Z"/>
          <w:b/>
          <w:bCs/>
        </w:rPr>
      </w:pPr>
      <w:ins w:id="224" w:author="רמי פוזיס" w:date="2021-02-09T17:30:00Z">
        <w:r>
          <w:rPr>
            <w:b/>
            <w:bCs/>
          </w:rPr>
          <w:lastRenderedPageBreak/>
          <w:t>Assignment 4A (</w:t>
        </w:r>
      </w:ins>
      <w:ins w:id="225" w:author="רמי פוזיס" w:date="2021-02-09T17:41:00Z">
        <w:r w:rsidR="007B07E2">
          <w:rPr>
            <w:b/>
            <w:bCs/>
          </w:rPr>
          <w:t>20</w:t>
        </w:r>
      </w:ins>
      <w:ins w:id="226" w:author="רמי פוזיס" w:date="2021-02-09T17:31:00Z">
        <w:r>
          <w:rPr>
            <w:b/>
            <w:bCs/>
          </w:rPr>
          <w:t>pt)</w:t>
        </w:r>
      </w:ins>
    </w:p>
    <w:p w14:paraId="0C14696F" w14:textId="4FF5635C" w:rsidR="007053A1" w:rsidRDefault="007053A1" w:rsidP="001F5776">
      <w:pPr>
        <w:rPr>
          <w:ins w:id="227" w:author="רמי פוזיס" w:date="2021-02-09T18:30:00Z"/>
          <w:b/>
          <w:bCs/>
        </w:rPr>
      </w:pPr>
      <w:ins w:id="228" w:author="רמי פוזיס" w:date="2021-02-09T18:30:00Z">
        <w:r>
          <w:t xml:space="preserve">Implement the function </w:t>
        </w:r>
        <w:r w:rsidRPr="29F27A30">
          <w:rPr>
            <w:b/>
            <w:bCs/>
          </w:rPr>
          <w:t>Assignment4</w:t>
        </w:r>
        <w:r>
          <w:rPr>
            <w:b/>
            <w:bCs/>
          </w:rPr>
          <w:t>A</w:t>
        </w:r>
        <w:r w:rsidRPr="29F27A30">
          <w:rPr>
            <w:b/>
            <w:bCs/>
          </w:rPr>
          <w:t>.fit(…)</w:t>
        </w:r>
        <w:r>
          <w:t xml:space="preserve">  </w:t>
        </w:r>
      </w:ins>
    </w:p>
    <w:p w14:paraId="55BC7873" w14:textId="52B8998A" w:rsidR="00EA1937" w:rsidRDefault="00EA1937" w:rsidP="00EA1937">
      <w:pPr>
        <w:rPr>
          <w:ins w:id="229" w:author="רמי פוזיס" w:date="2021-02-09T18:31:00Z"/>
        </w:rPr>
      </w:pPr>
      <w:ins w:id="230" w:author="רמי פוזיס" w:date="2021-02-09T18:31:00Z">
        <w:r>
          <w:t xml:space="preserve">The function will receive an input function that </w:t>
        </w:r>
        <w:r w:rsidR="00AB32EB">
          <w:t>returns noisy results</w:t>
        </w:r>
        <w:r>
          <w:t>.</w:t>
        </w:r>
      </w:ins>
      <w:ins w:id="231" w:author="רמי פוזיס" w:date="2021-02-09T18:32:00Z">
        <w:r w:rsidR="00D80A4B">
          <w:t xml:space="preserve"> The noise is normally distributed. </w:t>
        </w:r>
      </w:ins>
    </w:p>
    <w:p w14:paraId="008B6BEC" w14:textId="77777777" w:rsidR="000A5146" w:rsidRDefault="00F91706" w:rsidP="006E1D24">
      <w:pPr>
        <w:rPr>
          <w:ins w:id="232" w:author="רמי פוזיס" w:date="2021-02-09T18:39:00Z"/>
          <w:rFonts w:eastAsiaTheme="minorEastAsia"/>
        </w:rPr>
      </w:pPr>
      <w:ins w:id="233" w:author="רמי פוזיס" w:date="2021-02-09T18:32:00Z">
        <w:r w:rsidRPr="00F91706">
          <w:rPr>
            <w:rPrChange w:id="234" w:author="רמי פוזיס" w:date="2021-02-09T18:32:00Z">
              <w:rPr>
                <w:b/>
                <w:bCs/>
              </w:rPr>
            </w:rPrChange>
          </w:rPr>
          <w:t>Assignment4A.fit</w:t>
        </w:r>
        <w:r>
          <w:t xml:space="preserve"> shoul</w:t>
        </w:r>
      </w:ins>
      <w:ins w:id="235" w:author="רמי פוזיס" w:date="2021-02-09T18:33:00Z">
        <w:r>
          <w:t xml:space="preserve">d return a function </w:t>
        </w:r>
      </w:ins>
      <m:oMath>
        <m:r>
          <w:ins w:id="236" w:author="רמי פוזיס" w:date="2021-02-09T18:37:00Z">
            <w:rPr>
              <w:rFonts w:ascii="Cambria Math" w:hAnsi="Cambria Math"/>
            </w:rPr>
            <m:t>g</m:t>
          </w:ins>
        </m:r>
      </m:oMath>
      <w:ins w:id="237" w:author="רמי פוזיס" w:date="2021-02-09T18:37:00Z">
        <w:r w:rsidR="002D5F79">
          <w:t xml:space="preserve"> </w:t>
        </w:r>
      </w:ins>
      <w:ins w:id="238" w:author="רמי פוזיס" w:date="2021-02-09T18:33:00Z">
        <w:r w:rsidR="005D5207">
          <w:t>fitting</w:t>
        </w:r>
        <w:r>
          <w:t xml:space="preserve"> the </w:t>
        </w:r>
      </w:ins>
      <w:ins w:id="239" w:author="רמי פוזיס" w:date="2021-02-09T18:34:00Z">
        <w:r w:rsidR="00131E84">
          <w:t xml:space="preserve">data sampled from the </w:t>
        </w:r>
      </w:ins>
      <w:ins w:id="240" w:author="רמי פוזיס" w:date="2021-02-09T18:33:00Z">
        <w:r w:rsidR="005D5207">
          <w:t>noisy function</w:t>
        </w:r>
      </w:ins>
      <w:ins w:id="241" w:author="רמי פוזיס" w:date="2021-02-09T18:34:00Z">
        <w:r w:rsidR="00131E84">
          <w:t xml:space="preserve">. Use least squares fitting such that </w:t>
        </w:r>
      </w:ins>
      <m:oMath>
        <m:r>
          <w:ins w:id="242" w:author="רמי פוזיס" w:date="2021-02-09T18:38:00Z">
            <w:rPr>
              <w:rFonts w:ascii="Cambria Math" w:hAnsi="Cambria Math"/>
            </w:rPr>
            <m:t>g</m:t>
          </w:ins>
        </m:r>
      </m:oMath>
      <w:ins w:id="243" w:author="רמי פוזיס" w:date="2021-02-09T18:38:00Z">
        <w:r w:rsidR="00C623A3">
          <w:rPr>
            <w:rFonts w:eastAsiaTheme="minorEastAsia"/>
          </w:rPr>
          <w:t xml:space="preserve"> will exactly match the clean (not noisy) version of the given function. </w:t>
        </w:r>
      </w:ins>
    </w:p>
    <w:p w14:paraId="2E44AEE9" w14:textId="520D70C3" w:rsidR="00F91706" w:rsidRDefault="00E12C85" w:rsidP="006E1D24">
      <w:pPr>
        <w:rPr>
          <w:ins w:id="244" w:author="רמי פוזיס" w:date="2021-02-09T18:40:00Z"/>
          <w:rFonts w:eastAsiaTheme="minorEastAsia"/>
        </w:rPr>
      </w:pPr>
      <w:ins w:id="245" w:author="רמי פוזיס" w:date="2021-02-09T18:39:00Z">
        <w:r>
          <w:rPr>
            <w:rFonts w:eastAsiaTheme="minorEastAsia"/>
          </w:rPr>
          <w:t xml:space="preserve">To aid in the fitting process the arguments </w:t>
        </w:r>
      </w:ins>
      <m:oMath>
        <m:r>
          <w:ins w:id="246" w:author="רמי פוזיס" w:date="2021-02-09T18:39:00Z">
            <w:rPr>
              <w:rFonts w:ascii="Cambria Math" w:eastAsiaTheme="minorEastAsia" w:hAnsi="Cambria Math"/>
            </w:rPr>
            <m:t>a</m:t>
          </w:ins>
        </m:r>
      </m:oMath>
      <w:ins w:id="247" w:author="רמי פוזיס" w:date="2021-02-09T18:39:00Z">
        <w:r>
          <w:rPr>
            <w:rFonts w:eastAsiaTheme="minorEastAsia"/>
          </w:rPr>
          <w:t xml:space="preserve"> and </w:t>
        </w:r>
      </w:ins>
      <m:oMath>
        <m:r>
          <w:ins w:id="248" w:author="רמי פוזיס" w:date="2021-02-09T18:39:00Z">
            <w:rPr>
              <w:rFonts w:ascii="Cambria Math" w:eastAsiaTheme="minorEastAsia" w:hAnsi="Cambria Math"/>
            </w:rPr>
            <m:t>b</m:t>
          </w:ins>
        </m:r>
      </m:oMath>
      <w:ins w:id="249" w:author="רמי פוזיס" w:date="2021-02-09T18:39:00Z">
        <w:r>
          <w:rPr>
            <w:rFonts w:eastAsiaTheme="minorEastAsia"/>
          </w:rPr>
          <w:t xml:space="preserve"> signify the range of the sampling. </w:t>
        </w:r>
      </w:ins>
      <w:ins w:id="250" w:author="רמי פוזיס" w:date="2021-02-09T18:40:00Z">
        <w:r w:rsidR="00B30194">
          <w:rPr>
            <w:rFonts w:eastAsiaTheme="minorEastAsia"/>
          </w:rPr>
          <w:t xml:space="preserve">The argument </w:t>
        </w:r>
      </w:ins>
      <m:oMath>
        <m:r>
          <w:ins w:id="251" w:author="רמי פוזיס" w:date="2021-02-09T18:40:00Z">
            <w:rPr>
              <w:rFonts w:ascii="Cambria Math" w:eastAsiaTheme="minorEastAsia" w:hAnsi="Cambria Math"/>
            </w:rPr>
            <m:t>d</m:t>
          </w:ins>
        </m:r>
      </m:oMath>
      <w:ins w:id="252" w:author="רמי פוזיס" w:date="2021-02-09T18:40:00Z">
        <w:r w:rsidR="00B30194">
          <w:rPr>
            <w:rFonts w:eastAsiaTheme="minorEastAsia"/>
          </w:rPr>
          <w:t xml:space="preserve"> is the expected degree of a polynomial that would match the</w:t>
        </w:r>
      </w:ins>
      <w:ins w:id="253" w:author="רמי פוזיס" w:date="2021-02-09T18:38:00Z">
        <w:r w:rsidR="002D5F79">
          <w:rPr>
            <w:rFonts w:eastAsiaTheme="minorEastAsia"/>
          </w:rPr>
          <w:t xml:space="preserve"> </w:t>
        </w:r>
      </w:ins>
      <w:ins w:id="254" w:author="רמי פוזיס" w:date="2021-02-09T18:40:00Z">
        <w:r w:rsidR="00B30194">
          <w:rPr>
            <w:rFonts w:eastAsiaTheme="minorEastAsia"/>
          </w:rPr>
          <w:t xml:space="preserve">clean (not noisy) version of the given function. </w:t>
        </w:r>
      </w:ins>
    </w:p>
    <w:p w14:paraId="66BBE08C" w14:textId="5F7EEEAE" w:rsidR="004B019A" w:rsidRDefault="00B30194" w:rsidP="004B019A">
      <w:pPr>
        <w:rPr>
          <w:ins w:id="255" w:author="רמי פוזיס" w:date="2021-02-09T18:41:00Z"/>
        </w:rPr>
      </w:pPr>
      <w:ins w:id="256" w:author="רמי פוזיס" w:date="2021-02-09T18:40:00Z">
        <w:r>
          <w:rPr>
            <w:rFonts w:eastAsiaTheme="minorEastAsia"/>
          </w:rPr>
          <w:t xml:space="preserve">You have no constrains on the number of invocation of the noisy function but the </w:t>
        </w:r>
      </w:ins>
      <w:ins w:id="257" w:author="רמי פוזיס" w:date="2021-02-09T18:41:00Z">
        <w:r w:rsidR="004B019A">
          <w:rPr>
            <w:rFonts w:eastAsiaTheme="minorEastAsia"/>
          </w:rPr>
          <w:t xml:space="preserve">maximal </w:t>
        </w:r>
        <w:r>
          <w:rPr>
            <w:rFonts w:eastAsiaTheme="minorEastAsia"/>
          </w:rPr>
          <w:t xml:space="preserve">running time is </w:t>
        </w:r>
        <w:r w:rsidR="004B019A">
          <w:rPr>
            <w:rFonts w:eastAsiaTheme="minorEastAsia"/>
          </w:rPr>
          <w:t xml:space="preserve">limited. </w:t>
        </w:r>
        <w:r w:rsidR="004B019A">
          <w:t xml:space="preserve">Additional parameter to </w:t>
        </w:r>
        <w:r w:rsidR="004B019A" w:rsidRPr="29F27A30">
          <w:rPr>
            <w:b/>
            <w:bCs/>
          </w:rPr>
          <w:t>Assignment4</w:t>
        </w:r>
        <w:r w:rsidR="004B019A">
          <w:rPr>
            <w:b/>
            <w:bCs/>
          </w:rPr>
          <w:t>A</w:t>
        </w:r>
        <w:r w:rsidR="004B019A" w:rsidRPr="29F27A30">
          <w:rPr>
            <w:b/>
            <w:bCs/>
          </w:rPr>
          <w:t>.fit</w:t>
        </w:r>
        <w:r w:rsidR="004B019A">
          <w:t xml:space="preserve"> is maxtime representing the maximum allowed runtime of the function, if the function will execute more than the given amount of time, the grade will be significantly reduced.</w:t>
        </w:r>
      </w:ins>
    </w:p>
    <w:p w14:paraId="3424C4E9" w14:textId="61E11C9E" w:rsidR="004D5134" w:rsidRPr="00071AA1" w:rsidRDefault="004D5134" w:rsidP="004D5134">
      <w:pPr>
        <w:rPr>
          <w:ins w:id="258" w:author="רמי פוזיס" w:date="2021-02-09T18:42:00Z"/>
        </w:rPr>
      </w:pPr>
      <w:ins w:id="259" w:author="רמי פוזיס" w:date="2021-02-09T18:42:00Z">
        <w:r w:rsidRPr="004D5134">
          <w:rPr>
            <w:rPrChange w:id="260" w:author="רמי פוזיס" w:date="2021-02-09T18:42:00Z">
              <w:rPr>
                <w:u w:val="single"/>
              </w:rPr>
            </w:rPrChange>
          </w:rPr>
          <w:t>Grading policy:</w:t>
        </w:r>
        <w:r>
          <w:t xml:space="preserve"> the grade is affected by the error between </w:t>
        </w:r>
      </w:ins>
      <m:oMath>
        <m:r>
          <w:ins w:id="261" w:author="רמי פוזיס" w:date="2021-02-09T18:42:00Z">
            <w:rPr>
              <w:rFonts w:ascii="Cambria Math" w:hAnsi="Cambria Math"/>
            </w:rPr>
            <m:t>g</m:t>
          </w:ins>
        </m:r>
      </m:oMath>
      <w:ins w:id="262" w:author="רמי פוזיס" w:date="2021-02-09T18:42:00Z">
        <w:r>
          <w:rPr>
            <w:rFonts w:eastAsiaTheme="minorEastAsia"/>
          </w:rPr>
          <w:t xml:space="preserve"> (that you return) and the clean</w:t>
        </w:r>
      </w:ins>
      <w:ins w:id="263" w:author="רמי פוזיס" w:date="2021-02-09T18:43:00Z">
        <w:r>
          <w:rPr>
            <w:rFonts w:eastAsiaTheme="minorEastAsia"/>
          </w:rPr>
          <w:t xml:space="preserve"> (not noisy) version of </w:t>
        </w:r>
        <w:r w:rsidR="005A0DC1">
          <w:rPr>
            <w:rFonts w:eastAsiaTheme="minorEastAsia"/>
          </w:rPr>
          <w:t xml:space="preserve">the given function, much like in Assignment1. </w:t>
        </w:r>
      </w:ins>
      <w:ins w:id="264" w:author="רמי פוזיס" w:date="2021-02-09T18:55:00Z">
        <w:r w:rsidR="00CF1ECB">
          <w:rPr>
            <w:rFonts w:eastAsiaTheme="minorEastAsia"/>
          </w:rPr>
          <w:t>6</w:t>
        </w:r>
      </w:ins>
      <w:ins w:id="265" w:author="רמי פוזיס" w:date="2021-02-09T18:58:00Z">
        <w:r w:rsidR="00075E36">
          <w:rPr>
            <w:rFonts w:eastAsiaTheme="minorEastAsia"/>
          </w:rPr>
          <w:t>5</w:t>
        </w:r>
      </w:ins>
      <w:ins w:id="266" w:author="רמי פוזיס" w:date="2021-02-09T18:55:00Z">
        <w:r w:rsidR="00CF1ECB">
          <w:rPr>
            <w:rFonts w:eastAsiaTheme="minorEastAsia"/>
          </w:rPr>
          <w:t>%</w:t>
        </w:r>
      </w:ins>
      <w:ins w:id="267" w:author="רמי פוזיס" w:date="2021-02-09T18:53:00Z">
        <w:r w:rsidR="00E710FF">
          <w:rPr>
            <w:rFonts w:eastAsiaTheme="minorEastAsia"/>
          </w:rPr>
          <w:t xml:space="preserve"> of the </w:t>
        </w:r>
      </w:ins>
      <w:ins w:id="268" w:author="רמי פוזיס" w:date="2021-02-09T18:54:00Z">
        <w:r w:rsidR="000462E8">
          <w:rPr>
            <w:rFonts w:eastAsiaTheme="minorEastAsia"/>
          </w:rPr>
          <w:t xml:space="preserve">test cases for grading will be polynomials </w:t>
        </w:r>
        <w:r w:rsidR="00324F67">
          <w:rPr>
            <w:rFonts w:eastAsiaTheme="minorEastAsia"/>
          </w:rPr>
          <w:t>with degree up to 3</w:t>
        </w:r>
      </w:ins>
      <w:ins w:id="269" w:author="רמי פוזיס" w:date="2021-02-09T18:56:00Z">
        <w:r w:rsidR="008C12DF">
          <w:rPr>
            <w:rFonts w:eastAsiaTheme="minorEastAsia"/>
          </w:rPr>
          <w:t xml:space="preserve">, with the </w:t>
        </w:r>
      </w:ins>
      <w:ins w:id="270" w:author="רמי פוזיס" w:date="2021-02-09T18:57:00Z">
        <w:r w:rsidR="008C12DF">
          <w:rPr>
            <w:rFonts w:eastAsiaTheme="minorEastAsia"/>
          </w:rPr>
          <w:t xml:space="preserve">correct degree specified </w:t>
        </w:r>
        <w:r w:rsidR="00B076F8">
          <w:rPr>
            <w:rFonts w:eastAsiaTheme="minorEastAsia"/>
          </w:rPr>
          <w:t xml:space="preserve">by </w:t>
        </w:r>
      </w:ins>
      <m:oMath>
        <m:r>
          <w:ins w:id="271" w:author="רמי פוזיס" w:date="2021-02-09T18:57:00Z">
            <w:rPr>
              <w:rFonts w:ascii="Cambria Math" w:eastAsiaTheme="minorEastAsia" w:hAnsi="Cambria Math"/>
            </w:rPr>
            <m:t>d</m:t>
          </w:ins>
        </m:r>
      </m:oMath>
      <w:ins w:id="272" w:author="רמי פוזיס" w:date="2021-02-09T18:54:00Z">
        <w:r w:rsidR="00324F67">
          <w:rPr>
            <w:rFonts w:eastAsiaTheme="minorEastAsia"/>
          </w:rPr>
          <w:t xml:space="preserve">. </w:t>
        </w:r>
      </w:ins>
      <w:ins w:id="273" w:author="רמי פוזיס" w:date="2021-02-09T18:55:00Z">
        <w:r w:rsidR="000A5CB8">
          <w:rPr>
            <w:rFonts w:eastAsiaTheme="minorEastAsia"/>
          </w:rPr>
          <w:t xml:space="preserve">30% will be polynomials </w:t>
        </w:r>
      </w:ins>
      <w:ins w:id="274" w:author="רמי פוזיס" w:date="2021-02-09T18:56:00Z">
        <w:r w:rsidR="008C12DF">
          <w:rPr>
            <w:rFonts w:eastAsiaTheme="minorEastAsia"/>
          </w:rPr>
          <w:t>of</w:t>
        </w:r>
        <w:r w:rsidR="000A5CB8">
          <w:rPr>
            <w:rFonts w:eastAsiaTheme="minorEastAsia"/>
          </w:rPr>
          <w:t xml:space="preserve"> degree</w:t>
        </w:r>
        <w:r w:rsidR="008C12DF">
          <w:rPr>
            <w:rFonts w:eastAsiaTheme="minorEastAsia"/>
          </w:rPr>
          <w:t>s</w:t>
        </w:r>
        <w:r w:rsidR="000A5CB8">
          <w:rPr>
            <w:rFonts w:eastAsiaTheme="minorEastAsia"/>
          </w:rPr>
          <w:t xml:space="preserve"> </w:t>
        </w:r>
        <w:r w:rsidR="00F470DE">
          <w:rPr>
            <w:rFonts w:eastAsiaTheme="minorEastAsia"/>
          </w:rPr>
          <w:t>4-1</w:t>
        </w:r>
        <w:r w:rsidR="00865F1D">
          <w:rPr>
            <w:rFonts w:eastAsiaTheme="minorEastAsia"/>
          </w:rPr>
          <w:t>2</w:t>
        </w:r>
      </w:ins>
      <w:ins w:id="275" w:author="רמי פוזיס" w:date="2021-02-09T18:57:00Z">
        <w:r w:rsidR="00B076F8">
          <w:rPr>
            <w:rFonts w:eastAsiaTheme="minorEastAsia"/>
          </w:rPr>
          <w:t xml:space="preserve">, with the correct degree specified by </w:t>
        </w:r>
      </w:ins>
      <m:oMath>
        <m:r>
          <w:ins w:id="276" w:author="רמי פוזיס" w:date="2021-02-09T18:57:00Z">
            <w:rPr>
              <w:rFonts w:ascii="Cambria Math" w:eastAsiaTheme="minorEastAsia" w:hAnsi="Cambria Math"/>
            </w:rPr>
            <m:t>d</m:t>
          </w:ins>
        </m:r>
      </m:oMath>
      <w:ins w:id="277" w:author="רמי פוזיס" w:date="2021-02-09T18:57:00Z">
        <w:r w:rsidR="00B076F8">
          <w:rPr>
            <w:rFonts w:eastAsiaTheme="minorEastAsia"/>
          </w:rPr>
          <w:t xml:space="preserve">. </w:t>
        </w:r>
      </w:ins>
      <w:ins w:id="278" w:author="רמי פוזיס" w:date="2021-02-09T18:58:00Z">
        <w:r w:rsidR="00CE2852">
          <w:rPr>
            <w:rFonts w:eastAsiaTheme="minorEastAsia"/>
          </w:rPr>
          <w:t xml:space="preserve">5% </w:t>
        </w:r>
      </w:ins>
      <w:ins w:id="279" w:author="רמי פוזיס" w:date="2021-02-09T18:57:00Z">
        <w:r w:rsidR="005E4197">
          <w:rPr>
            <w:rFonts w:eastAsiaTheme="minorEastAsia"/>
          </w:rPr>
          <w:t>will be non-polynomials</w:t>
        </w:r>
      </w:ins>
      <w:ins w:id="280" w:author="רמי פוזיס" w:date="2021-02-09T18:58:00Z">
        <w:r w:rsidR="005E4197">
          <w:rPr>
            <w:rFonts w:eastAsiaTheme="minorEastAsia"/>
          </w:rPr>
          <w:t xml:space="preserve"> </w:t>
        </w:r>
      </w:ins>
    </w:p>
    <w:p w14:paraId="4E6FA31A" w14:textId="77777777" w:rsidR="008B0BBF" w:rsidRDefault="008B0BBF" w:rsidP="008B0BBF">
      <w:pPr>
        <w:rPr>
          <w:ins w:id="281" w:author="רמי פוזיס" w:date="2021-02-09T18:48:00Z"/>
        </w:rPr>
      </w:pPr>
      <w:ins w:id="282" w:author="רמי פוזיס" w:date="2021-02-09T18:48:00Z">
        <w:r w:rsidRPr="61534BE7">
          <w:rPr>
            <w:b/>
            <w:bCs/>
          </w:rPr>
          <w:t>Question 4.1:</w:t>
        </w:r>
        <w:r>
          <w:t xml:space="preserve"> Explain the key points in your implementation.</w:t>
        </w:r>
      </w:ins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0BBF" w14:paraId="7C4B612B" w14:textId="77777777" w:rsidTr="008B0BBF">
        <w:trPr>
          <w:ins w:id="283" w:author="רמי פוזיס" w:date="2021-02-09T18:48:00Z"/>
        </w:trPr>
        <w:tc>
          <w:tcPr>
            <w:tcW w:w="9350" w:type="dxa"/>
          </w:tcPr>
          <w:p w14:paraId="6D9E620E" w14:textId="77FD8788" w:rsidR="008B0BBF" w:rsidRDefault="00B8022D" w:rsidP="00B8022D">
            <w:pPr>
              <w:pStyle w:val="a3"/>
              <w:numPr>
                <w:ilvl w:val="0"/>
                <w:numId w:val="9"/>
              </w:numPr>
              <w:rPr>
                <w:ins w:id="284" w:author="Roy Paz" w:date="2021-02-13T21:44:00Z"/>
              </w:rPr>
            </w:pPr>
            <w:ins w:id="285" w:author="Roy Paz" w:date="2021-02-13T21:44:00Z">
              <w:r>
                <w:t>I’m</w:t>
              </w:r>
            </w:ins>
            <w:ins w:id="286" w:author="Roy Paz" w:date="2021-02-13T21:43:00Z">
              <w:r>
                <w:t xml:space="preserve"> using interpolation </w:t>
              </w:r>
            </w:ins>
            <w:ins w:id="287" w:author="Roy Paz" w:date="2021-02-13T21:44:00Z">
              <w:r>
                <w:t>(same method I used on section one).</w:t>
              </w:r>
            </w:ins>
          </w:p>
          <w:p w14:paraId="544564BD" w14:textId="29C88732" w:rsidR="00B8022D" w:rsidRDefault="00B8022D" w:rsidP="00B8022D">
            <w:pPr>
              <w:pStyle w:val="a3"/>
              <w:numPr>
                <w:ilvl w:val="0"/>
                <w:numId w:val="9"/>
              </w:numPr>
              <w:rPr>
                <w:ins w:id="288" w:author="Roy Paz" w:date="2021-02-13T21:44:00Z"/>
              </w:rPr>
              <w:pPrChange w:id="289" w:author="Roy Paz" w:date="2021-02-13T21:44:00Z">
                <w:pPr/>
              </w:pPrChange>
            </w:pPr>
            <w:ins w:id="290" w:author="Roy Paz" w:date="2021-02-13T21:44:00Z">
              <w:r>
                <w:t>By samp</w:t>
              </w:r>
            </w:ins>
            <w:ins w:id="291" w:author="Roy Paz" w:date="2021-02-13T21:45:00Z">
              <w:r>
                <w:t xml:space="preserve">le time to see </w:t>
              </w:r>
            </w:ins>
            <w:ins w:id="292" w:author="Roy Paz" w:date="2021-02-13T21:46:00Z">
              <w:r>
                <w:t>t</w:t>
              </w:r>
              <w:r w:rsidRPr="00B8022D">
                <w:t>ime anomalies</w:t>
              </w:r>
              <w:r>
                <w:t>.</w:t>
              </w:r>
            </w:ins>
          </w:p>
          <w:p w14:paraId="2E48F307" w14:textId="77777777" w:rsidR="00B8022D" w:rsidRDefault="00B8022D" w:rsidP="006E1D24">
            <w:pPr>
              <w:rPr>
                <w:ins w:id="293" w:author="רמי פוזיס" w:date="2021-02-09T18:48:00Z"/>
              </w:rPr>
            </w:pPr>
          </w:p>
          <w:p w14:paraId="46C06084" w14:textId="77777777" w:rsidR="008B0BBF" w:rsidRDefault="008B0BBF" w:rsidP="006E1D24">
            <w:pPr>
              <w:rPr>
                <w:ins w:id="294" w:author="רמי פוזיס" w:date="2021-02-09T18:48:00Z"/>
              </w:rPr>
            </w:pPr>
          </w:p>
          <w:p w14:paraId="008F692A" w14:textId="77777777" w:rsidR="008B0BBF" w:rsidRDefault="008B0BBF" w:rsidP="006E1D24">
            <w:pPr>
              <w:rPr>
                <w:ins w:id="295" w:author="רמי פוזיס" w:date="2021-02-09T18:48:00Z"/>
              </w:rPr>
            </w:pPr>
          </w:p>
          <w:p w14:paraId="02B531FD" w14:textId="5D437940" w:rsidR="008B0BBF" w:rsidRDefault="008B0BBF" w:rsidP="006E1D24">
            <w:pPr>
              <w:rPr>
                <w:ins w:id="296" w:author="רמי פוזיס" w:date="2021-02-09T18:48:00Z"/>
              </w:rPr>
            </w:pPr>
          </w:p>
        </w:tc>
      </w:tr>
    </w:tbl>
    <w:p w14:paraId="68ABC945" w14:textId="50A2573D" w:rsidR="00B30194" w:rsidRDefault="00B30194" w:rsidP="006E1D24">
      <w:pPr>
        <w:rPr>
          <w:ins w:id="297" w:author="רמי פוזיס" w:date="2021-02-09T18:33:00Z"/>
        </w:rPr>
      </w:pPr>
    </w:p>
    <w:p w14:paraId="6BA6C7B8" w14:textId="77777777" w:rsidR="00F91706" w:rsidRDefault="00F91706" w:rsidP="006E1D24">
      <w:pPr>
        <w:rPr>
          <w:ins w:id="298" w:author="רמי פוזיס" w:date="2021-02-09T18:33:00Z"/>
        </w:rPr>
      </w:pPr>
    </w:p>
    <w:p w14:paraId="51DFA6F2" w14:textId="1BF6F1CB" w:rsidR="007053A1" w:rsidRPr="00F91706" w:rsidRDefault="00F91706" w:rsidP="006E1D24">
      <w:pPr>
        <w:rPr>
          <w:ins w:id="299" w:author="רמי פוזיס" w:date="2021-02-09T17:30:00Z"/>
          <w:rPrChange w:id="300" w:author="רמי פוזיס" w:date="2021-02-09T18:32:00Z">
            <w:rPr>
              <w:ins w:id="301" w:author="רמי פוזיס" w:date="2021-02-09T17:30:00Z"/>
              <w:b/>
              <w:bCs/>
            </w:rPr>
          </w:rPrChange>
        </w:rPr>
      </w:pPr>
      <w:ins w:id="302" w:author="רמי פוזיס" w:date="2021-02-09T18:32:00Z">
        <w:r w:rsidRPr="00F91706">
          <w:rPr>
            <w:rPrChange w:id="303" w:author="רמי פוזיס" w:date="2021-02-09T18:32:00Z">
              <w:rPr>
                <w:b/>
                <w:bCs/>
              </w:rPr>
            </w:rPrChange>
          </w:rPr>
          <w:t xml:space="preserve"> </w:t>
        </w:r>
      </w:ins>
    </w:p>
    <w:p w14:paraId="5C4C74F5" w14:textId="77777777" w:rsidR="00685408" w:rsidRDefault="00685408">
      <w:pPr>
        <w:rPr>
          <w:ins w:id="304" w:author="רמי פוזיס" w:date="2021-02-09T18:48:00Z"/>
          <w:b/>
          <w:bCs/>
        </w:rPr>
      </w:pPr>
      <w:ins w:id="305" w:author="רמי פוזיס" w:date="2021-02-09T18:48:00Z">
        <w:r>
          <w:rPr>
            <w:b/>
            <w:bCs/>
          </w:rPr>
          <w:br w:type="page"/>
        </w:r>
      </w:ins>
    </w:p>
    <w:p w14:paraId="0F218929" w14:textId="58D5CFB9" w:rsidR="00853987" w:rsidRPr="00B713D8" w:rsidRDefault="00255314" w:rsidP="006E1D24">
      <w:pPr>
        <w:rPr>
          <w:b/>
          <w:bCs/>
        </w:rPr>
      </w:pPr>
      <w:r w:rsidRPr="61534BE7">
        <w:rPr>
          <w:b/>
          <w:bCs/>
        </w:rPr>
        <w:lastRenderedPageBreak/>
        <w:t>Assignment 4</w:t>
      </w:r>
      <w:ins w:id="306" w:author="רמי פוזיס" w:date="2021-02-09T17:37:00Z">
        <w:r w:rsidR="001A089E">
          <w:rPr>
            <w:b/>
            <w:bCs/>
          </w:rPr>
          <w:t>B</w:t>
        </w:r>
      </w:ins>
      <w:r w:rsidRPr="61534BE7">
        <w:rPr>
          <w:b/>
          <w:bCs/>
        </w:rPr>
        <w:t xml:space="preserve"> (</w:t>
      </w:r>
      <w:ins w:id="307" w:author="רמי פוזיס" w:date="2021-02-09T17:41:00Z">
        <w:r w:rsidR="007B07E2">
          <w:rPr>
            <w:b/>
            <w:bCs/>
          </w:rPr>
          <w:t xml:space="preserve">10pt + </w:t>
        </w:r>
      </w:ins>
      <w:del w:id="308" w:author="רמי פוזיס" w:date="2021-02-09T17:30:00Z">
        <w:r w:rsidR="00372964" w:rsidRPr="61534BE7" w:rsidDel="0025233E">
          <w:rPr>
            <w:b/>
            <w:bCs/>
          </w:rPr>
          <w:delText>3</w:delText>
        </w:r>
        <w:r w:rsidR="00555A40" w:rsidDel="0025233E">
          <w:rPr>
            <w:b/>
            <w:bCs/>
          </w:rPr>
          <w:delText>5</w:delText>
        </w:r>
        <w:r w:rsidR="004C4EF1" w:rsidRPr="61534BE7" w:rsidDel="0025233E">
          <w:rPr>
            <w:b/>
            <w:bCs/>
          </w:rPr>
          <w:delText>pt</w:delText>
        </w:r>
      </w:del>
      <w:ins w:id="309" w:author="רמי פוזיס" w:date="2021-02-09T17:31:00Z">
        <w:r w:rsidR="00156CBD">
          <w:rPr>
            <w:b/>
            <w:bCs/>
          </w:rPr>
          <w:t xml:space="preserve">bonus </w:t>
        </w:r>
      </w:ins>
      <w:ins w:id="310" w:author="רמי פוזיס" w:date="2021-02-09T18:49:00Z">
        <w:r w:rsidR="005B61F9">
          <w:rPr>
            <w:b/>
            <w:bCs/>
          </w:rPr>
          <w:t>2</w:t>
        </w:r>
        <w:r w:rsidR="00685408">
          <w:rPr>
            <w:b/>
            <w:bCs/>
          </w:rPr>
          <w:t>0</w:t>
        </w:r>
      </w:ins>
      <w:ins w:id="311" w:author="רמי פוזיס" w:date="2021-02-09T17:30:00Z">
        <w:r w:rsidR="0025233E" w:rsidRPr="61534BE7">
          <w:rPr>
            <w:b/>
            <w:bCs/>
          </w:rPr>
          <w:t>pt</w:t>
        </w:r>
      </w:ins>
      <w:r w:rsidR="004C4EF1" w:rsidRPr="61534BE7">
        <w:rPr>
          <w:b/>
          <w:bCs/>
        </w:rPr>
        <w:t>).</w:t>
      </w:r>
    </w:p>
    <w:p w14:paraId="7C446161" w14:textId="1083D948" w:rsidR="00681555" w:rsidRDefault="00681555" w:rsidP="00681555">
      <w:pPr>
        <w:rPr>
          <w:ins w:id="312" w:author="רמי פוזיס" w:date="2021-02-09T18:43:00Z"/>
          <w:b/>
          <w:bCs/>
        </w:rPr>
      </w:pPr>
      <w:ins w:id="313" w:author="רמי פוזיס" w:date="2021-02-09T18:43:00Z">
        <w:r>
          <w:t xml:space="preserve">Implement the function </w:t>
        </w:r>
        <w:r w:rsidRPr="29F27A30">
          <w:rPr>
            <w:b/>
            <w:bCs/>
          </w:rPr>
          <w:t>Assignment4.</w:t>
        </w:r>
        <w:r>
          <w:rPr>
            <w:b/>
            <w:bCs/>
          </w:rPr>
          <w:t>area</w:t>
        </w:r>
        <w:r w:rsidRPr="29F27A30">
          <w:rPr>
            <w:b/>
            <w:bCs/>
          </w:rPr>
          <w:t>(…)</w:t>
        </w:r>
        <w:r>
          <w:t xml:space="preserve">  </w:t>
        </w:r>
      </w:ins>
    </w:p>
    <w:p w14:paraId="28A4B81B" w14:textId="290CBAA0" w:rsidR="00681555" w:rsidRDefault="00681555" w:rsidP="00681555">
      <w:pPr>
        <w:rPr>
          <w:ins w:id="314" w:author="רמי פוזיס" w:date="2021-02-09T18:45:00Z"/>
        </w:rPr>
      </w:pPr>
      <w:ins w:id="315" w:author="רמי פוזיס" w:date="2021-02-09T18:43:00Z">
        <w:r>
          <w:t xml:space="preserve">The function will receive a </w:t>
        </w:r>
      </w:ins>
      <w:ins w:id="316" w:author="רמי פוזיס" w:date="2021-02-09T18:44:00Z">
        <w:r>
          <w:t xml:space="preserve">shape </w:t>
        </w:r>
      </w:ins>
      <w:ins w:id="317" w:author="רמי פוזיס" w:date="2021-02-09T18:43:00Z">
        <w:r>
          <w:t>contour</w:t>
        </w:r>
      </w:ins>
      <w:ins w:id="318" w:author="רמי פוזיס" w:date="2021-02-09T18:44:00Z">
        <w:r w:rsidR="00770F78">
          <w:t xml:space="preserve"> and should return the approximate area of the shape</w:t>
        </w:r>
      </w:ins>
      <w:ins w:id="319" w:author="רמי פוזיס" w:date="2021-02-09T18:43:00Z">
        <w:r>
          <w:t>.</w:t>
        </w:r>
      </w:ins>
      <w:ins w:id="320" w:author="רמי פוזיס" w:date="2021-02-09T18:44:00Z">
        <w:r w:rsidR="00770F78">
          <w:t xml:space="preserve"> Contour can be sampled by calling with the desired number of points on the contour </w:t>
        </w:r>
        <w:r w:rsidR="00E37DBD">
          <w:t>as an argument</w:t>
        </w:r>
      </w:ins>
      <w:ins w:id="321" w:author="רמי פוזיס" w:date="2021-02-09T18:45:00Z">
        <w:r w:rsidR="00E37DBD">
          <w:t xml:space="preserve">. </w:t>
        </w:r>
        <w:r w:rsidR="00335BB9">
          <w:t xml:space="preserve">The points are roughly equally spaced. </w:t>
        </w:r>
      </w:ins>
    </w:p>
    <w:p w14:paraId="62C0A965" w14:textId="76654B07" w:rsidR="00335BB9" w:rsidRPr="000E74D8" w:rsidRDefault="00335BB9" w:rsidP="000E74D8">
      <w:pPr>
        <w:rPr>
          <w:ins w:id="322" w:author="רמי פוזיס" w:date="2021-02-09T18:43:00Z"/>
          <w:rFonts w:eastAsiaTheme="minorEastAsia"/>
          <w:rPrChange w:id="323" w:author="רמי פוזיס" w:date="2021-02-09T18:48:00Z">
            <w:rPr>
              <w:ins w:id="324" w:author="רמי פוזיס" w:date="2021-02-09T18:43:00Z"/>
            </w:rPr>
          </w:rPrChange>
        </w:rPr>
      </w:pPr>
      <w:ins w:id="325" w:author="רמי פוזיס" w:date="2021-02-09T18:45:00Z">
        <w:r>
          <w:t xml:space="preserve">Naturally, the more points </w:t>
        </w:r>
        <w:r w:rsidR="0079774B">
          <w:t xml:space="preserve">you request from the contour the more accurately you can compute the area. </w:t>
        </w:r>
      </w:ins>
      <w:ins w:id="326" w:author="רמי פוזיס" w:date="2021-02-09T18:46:00Z">
        <w:r w:rsidR="00A34E19">
          <w:t>Your</w:t>
        </w:r>
        <w:r w:rsidR="0008164E">
          <w:t xml:space="preserve"> error will converge to zero </w:t>
        </w:r>
        <w:r w:rsidR="00A34E19">
          <w:t xml:space="preserve">for large </w:t>
        </w:r>
      </w:ins>
      <m:oMath>
        <m:r>
          <w:ins w:id="327" w:author="רמי פוזיס" w:date="2021-02-09T18:46:00Z">
            <w:rPr>
              <w:rFonts w:ascii="Cambria Math" w:hAnsi="Cambria Math"/>
            </w:rPr>
            <m:t>n</m:t>
          </w:ins>
        </m:r>
      </m:oMath>
      <w:ins w:id="328" w:author="רמי פוזיס" w:date="2021-02-09T18:46:00Z">
        <w:r w:rsidR="00A34E19">
          <w:rPr>
            <w:rFonts w:eastAsiaTheme="minorEastAsia"/>
          </w:rPr>
          <w:t xml:space="preserve">. </w:t>
        </w:r>
      </w:ins>
      <w:ins w:id="329" w:author="רמי פוזיס" w:date="2021-02-09T18:47:00Z">
        <w:r w:rsidR="009B6385">
          <w:rPr>
            <w:rFonts w:eastAsiaTheme="minorEastAsia"/>
          </w:rPr>
          <w:t xml:space="preserve">You can </w:t>
        </w:r>
        <w:r w:rsidR="000E74D8">
          <w:rPr>
            <w:rFonts w:eastAsiaTheme="minorEastAsia"/>
          </w:rPr>
          <w:t>assume that 10,000 points are sufficient to precisel</w:t>
        </w:r>
      </w:ins>
      <w:ins w:id="330" w:author="רמי פוזיס" w:date="2021-02-09T18:48:00Z">
        <w:r w:rsidR="000E74D8">
          <w:rPr>
            <w:rFonts w:eastAsiaTheme="minorEastAsia"/>
          </w:rPr>
          <w:t xml:space="preserve">y compute the shape area. </w:t>
        </w:r>
      </w:ins>
      <w:ins w:id="331" w:author="רמי פוזיס" w:date="2021-02-09T18:46:00Z">
        <w:r w:rsidR="00A34E19">
          <w:rPr>
            <w:rFonts w:eastAsiaTheme="minorEastAsia"/>
          </w:rPr>
          <w:t xml:space="preserve">Your challenge is stopping earlier than </w:t>
        </w:r>
      </w:ins>
      <w:ins w:id="332" w:author="רמי פוזיס" w:date="2021-02-09T18:48:00Z">
        <w:r w:rsidR="000E74D8">
          <w:rPr>
            <w:rFonts w:eastAsiaTheme="minorEastAsia"/>
          </w:rPr>
          <w:t xml:space="preserve">according to the desired error in order to save running time. </w:t>
        </w:r>
      </w:ins>
      <w:ins w:id="333" w:author="רמי פוזיס" w:date="2021-02-09T18:45:00Z">
        <w:r w:rsidR="0008164E">
          <w:t xml:space="preserve"> </w:t>
        </w:r>
      </w:ins>
    </w:p>
    <w:p w14:paraId="7F12C325" w14:textId="1B4CD262" w:rsidR="008B0BBF" w:rsidRPr="00071AA1" w:rsidRDefault="008B0BBF" w:rsidP="008B0BBF">
      <w:pPr>
        <w:rPr>
          <w:ins w:id="334" w:author="רמי פוזיס" w:date="2021-02-09T18:48:00Z"/>
        </w:rPr>
      </w:pPr>
      <w:ins w:id="335" w:author="רמי פוזיס" w:date="2021-02-09T18:48:00Z">
        <w:r w:rsidRPr="00F85E86">
          <w:rPr>
            <w:u w:val="single"/>
          </w:rPr>
          <w:t>Grading policy:</w:t>
        </w:r>
        <w:r>
          <w:t xml:space="preserve"> the grade is affected by </w:t>
        </w:r>
      </w:ins>
      <w:ins w:id="336" w:author="רמי פוזיס" w:date="2021-02-09T18:50:00Z">
        <w:r w:rsidR="00DD2298">
          <w:t xml:space="preserve">your running time. </w:t>
        </w:r>
      </w:ins>
    </w:p>
    <w:p w14:paraId="38ABBFC9" w14:textId="2FE945C2" w:rsidR="00DE08CC" w:rsidRDefault="00DE08CC" w:rsidP="00DE08CC">
      <w:pPr>
        <w:rPr>
          <w:ins w:id="337" w:author="רמי פוזיס" w:date="2021-02-09T18:49:00Z"/>
        </w:rPr>
      </w:pPr>
      <w:ins w:id="338" w:author="רמי פוזיס" w:date="2021-02-09T18:49:00Z">
        <w:r w:rsidRPr="61534BE7">
          <w:rPr>
            <w:b/>
            <w:bCs/>
          </w:rPr>
          <w:t>Question 4</w:t>
        </w:r>
        <w:r>
          <w:rPr>
            <w:b/>
            <w:bCs/>
          </w:rPr>
          <w:t>B</w:t>
        </w:r>
        <w:r w:rsidRPr="61534BE7">
          <w:rPr>
            <w:b/>
            <w:bCs/>
          </w:rPr>
          <w:t>.1:</w:t>
        </w:r>
        <w:r>
          <w:t xml:space="preserve"> Explain the key points in your implementation.</w:t>
        </w:r>
      </w:ins>
    </w:p>
    <w:tbl>
      <w:tblPr>
        <w:tblStyle w:val="a5"/>
        <w:tblW w:w="0" w:type="auto"/>
        <w:tblLook w:val="04A0" w:firstRow="1" w:lastRow="0" w:firstColumn="1" w:lastColumn="0" w:noHBand="0" w:noVBand="1"/>
        <w:tblPrChange w:id="339" w:author="Roy Paz" w:date="2021-02-13T21:47:00Z">
          <w:tblPr>
            <w:tblStyle w:val="a5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9289"/>
        <w:tblGridChange w:id="340">
          <w:tblGrid>
            <w:gridCol w:w="9350"/>
          </w:tblGrid>
        </w:tblGridChange>
      </w:tblGrid>
      <w:tr w:rsidR="00DE08CC" w14:paraId="2E5E051E" w14:textId="77777777" w:rsidTr="00010490">
        <w:trPr>
          <w:trHeight w:val="1949"/>
          <w:ins w:id="341" w:author="רמי פוזיס" w:date="2021-02-09T18:49:00Z"/>
        </w:trPr>
        <w:tc>
          <w:tcPr>
            <w:tcW w:w="9289" w:type="dxa"/>
            <w:tcPrChange w:id="342" w:author="Roy Paz" w:date="2021-02-13T21:47:00Z">
              <w:tcPr>
                <w:tcW w:w="9350" w:type="dxa"/>
              </w:tcPr>
            </w:tcPrChange>
          </w:tcPr>
          <w:p w14:paraId="0FC12C92" w14:textId="01D480B9" w:rsidR="00DE08CC" w:rsidDel="00010490" w:rsidRDefault="00DE08CC" w:rsidP="29F27A30">
            <w:pPr>
              <w:rPr>
                <w:ins w:id="343" w:author="רמי פוזיס" w:date="2021-02-09T18:49:00Z"/>
                <w:del w:id="344" w:author="Roy Paz" w:date="2021-02-13T21:47:00Z"/>
              </w:rPr>
            </w:pPr>
          </w:p>
          <w:p w14:paraId="66EFDF38" w14:textId="505ADB86" w:rsidR="00DE08CC" w:rsidDel="00010490" w:rsidRDefault="00DE08CC" w:rsidP="29F27A30">
            <w:pPr>
              <w:rPr>
                <w:ins w:id="345" w:author="רמי פוזיס" w:date="2021-02-09T18:49:00Z"/>
                <w:del w:id="346" w:author="Roy Paz" w:date="2021-02-13T21:47:00Z"/>
              </w:rPr>
            </w:pPr>
          </w:p>
          <w:p w14:paraId="694DE7C7" w14:textId="77777777" w:rsidR="00DE08CC" w:rsidRDefault="00DE08CC" w:rsidP="29F27A30">
            <w:pPr>
              <w:rPr>
                <w:ins w:id="347" w:author="רמי פוזיס" w:date="2021-02-09T18:49:00Z"/>
              </w:rPr>
            </w:pPr>
          </w:p>
          <w:p w14:paraId="3634E9D5" w14:textId="77777777" w:rsidR="00DE08CC" w:rsidRDefault="00010490" w:rsidP="00010490">
            <w:pPr>
              <w:pStyle w:val="a3"/>
              <w:numPr>
                <w:ilvl w:val="0"/>
                <w:numId w:val="11"/>
              </w:numPr>
              <w:rPr>
                <w:ins w:id="348" w:author="Roy Paz" w:date="2021-02-13T21:47:00Z"/>
              </w:rPr>
            </w:pPr>
            <w:ins w:id="349" w:author="Roy Paz" w:date="2021-02-13T21:47:00Z">
              <w:r>
                <w:t>Sample points.</w:t>
              </w:r>
            </w:ins>
          </w:p>
          <w:p w14:paraId="2734C45E" w14:textId="480B9962" w:rsidR="00010490" w:rsidRDefault="00010490" w:rsidP="00010490">
            <w:pPr>
              <w:pStyle w:val="a3"/>
              <w:numPr>
                <w:ilvl w:val="0"/>
                <w:numId w:val="11"/>
              </w:numPr>
              <w:rPr>
                <w:ins w:id="350" w:author="רמי פוזיס" w:date="2021-02-09T18:49:00Z"/>
              </w:rPr>
              <w:pPrChange w:id="351" w:author="Roy Paz" w:date="2021-02-13T21:47:00Z">
                <w:pPr/>
              </w:pPrChange>
            </w:pPr>
            <w:ins w:id="352" w:author="Roy Paz" w:date="2021-02-13T21:47:00Z">
              <w:r>
                <w:t xml:space="preserve">Using the </w:t>
              </w:r>
            </w:ins>
            <w:ins w:id="353" w:author="Roy Paz" w:date="2021-02-13T21:48:00Z">
              <w:r>
                <w:t>Trapezoidal rule for calculate the area.</w:t>
              </w:r>
            </w:ins>
          </w:p>
        </w:tc>
      </w:tr>
    </w:tbl>
    <w:p w14:paraId="1A2799CF" w14:textId="77777777" w:rsidR="00681555" w:rsidRDefault="00681555" w:rsidP="29F27A30">
      <w:pPr>
        <w:rPr>
          <w:ins w:id="354" w:author="רמי פוזיס" w:date="2021-02-09T18:43:00Z"/>
        </w:rPr>
      </w:pPr>
    </w:p>
    <w:p w14:paraId="56EB4DAF" w14:textId="225B0DA8" w:rsidR="00D620B0" w:rsidRDefault="2A435C4D" w:rsidP="29F27A30">
      <w:pPr>
        <w:rPr>
          <w:b/>
          <w:bCs/>
        </w:rPr>
      </w:pPr>
      <w:r>
        <w:t xml:space="preserve">Implement the function </w:t>
      </w:r>
      <w:r w:rsidRPr="29F27A30">
        <w:rPr>
          <w:b/>
          <w:bCs/>
        </w:rPr>
        <w:t>Assignment4.fit_shape</w:t>
      </w:r>
      <w:r w:rsidR="5C563C15" w:rsidRPr="29F27A30">
        <w:rPr>
          <w:b/>
          <w:bCs/>
        </w:rPr>
        <w:t>(…)</w:t>
      </w:r>
      <w:r w:rsidR="5C563C15">
        <w:t xml:space="preserve"> </w:t>
      </w:r>
      <w:r w:rsidR="12480479">
        <w:t xml:space="preserve"> and the class </w:t>
      </w:r>
      <w:r w:rsidR="12480479" w:rsidRPr="29F27A30">
        <w:rPr>
          <w:b/>
          <w:bCs/>
        </w:rPr>
        <w:t>MyShape</w:t>
      </w:r>
    </w:p>
    <w:p w14:paraId="68E1E184" w14:textId="7D58B42C" w:rsidR="004A507A" w:rsidRDefault="321D804D" w:rsidP="006E1D24">
      <w:r>
        <w:t xml:space="preserve">The function will receive </w:t>
      </w:r>
      <w:r w:rsidR="37B7222C">
        <w:t xml:space="preserve">a </w:t>
      </w:r>
      <w:r w:rsidR="32FC971E">
        <w:t xml:space="preserve">generator </w:t>
      </w:r>
      <w:r w:rsidR="0BAB4946">
        <w:t>(</w:t>
      </w:r>
      <w:r w:rsidR="671B5649">
        <w:t>a function that when called</w:t>
      </w:r>
      <w:r w:rsidR="2209E4A8">
        <w:t>)</w:t>
      </w:r>
      <w:r w:rsidR="671B5649">
        <w:t xml:space="preserve">, will return a </w:t>
      </w:r>
      <w:r w:rsidR="42285D95">
        <w:t>point (tuple)</w:t>
      </w:r>
      <w:r w:rsidR="671B5649">
        <w:t xml:space="preserve"> (x,y), a </w:t>
      </w:r>
      <w:r w:rsidR="364595B7">
        <w:t>that is close to the shape contour</w:t>
      </w:r>
      <w:r w:rsidR="671B5649">
        <w:t>.</w:t>
      </w:r>
    </w:p>
    <w:p w14:paraId="70980AE3" w14:textId="3FA20A0D" w:rsidR="00B846F9" w:rsidRDefault="00574D24" w:rsidP="006E1D24">
      <w:r>
        <w:t>Assume</w:t>
      </w:r>
      <w:r w:rsidR="00B846F9">
        <w:t xml:space="preserve"> the </w:t>
      </w:r>
      <w:r>
        <w:t>sampling</w:t>
      </w:r>
      <w:r w:rsidR="00B846F9">
        <w:t xml:space="preserve"> method might be </w:t>
      </w:r>
      <w:r w:rsidR="0001315B">
        <w:t>noisy- meaning there might be error</w:t>
      </w:r>
      <w:r w:rsidR="00A6220B">
        <w:t>s</w:t>
      </w:r>
      <w:r w:rsidR="0001315B">
        <w:t xml:space="preserve"> in the </w:t>
      </w:r>
      <w:r w:rsidR="00A6220B">
        <w:t>sampling</w:t>
      </w:r>
      <w:r w:rsidR="0001315B">
        <w:t>.</w:t>
      </w:r>
    </w:p>
    <w:p w14:paraId="756DFC73" w14:textId="686AE7FA" w:rsidR="00A6220B" w:rsidRDefault="00A6220B" w:rsidP="29F27A30">
      <w:r>
        <w:t xml:space="preserve">The </w:t>
      </w:r>
      <w:r w:rsidR="00477807">
        <w:t>function</w:t>
      </w:r>
      <w:r w:rsidR="009B5B3B">
        <w:t xml:space="preserve"> will return </w:t>
      </w:r>
      <w:r w:rsidR="00477807">
        <w:t xml:space="preserve">an </w:t>
      </w:r>
      <w:r w:rsidR="00FB2616">
        <w:t>object</w:t>
      </w:r>
      <w:r w:rsidR="00287241">
        <w:t xml:space="preserve"> which </w:t>
      </w:r>
      <w:r w:rsidR="5E283DEC">
        <w:t>extends</w:t>
      </w:r>
      <w:r w:rsidR="00287241">
        <w:t xml:space="preserve"> </w:t>
      </w:r>
      <w:r w:rsidR="00287241" w:rsidRPr="29F27A30">
        <w:rPr>
          <w:b/>
          <w:bCs/>
        </w:rPr>
        <w:t>AbstractShape</w:t>
      </w:r>
      <w:r>
        <w:br/>
      </w:r>
      <w:r w:rsidR="00287241">
        <w:t xml:space="preserve">When calling the function </w:t>
      </w:r>
      <w:r w:rsidR="0FAF2D06" w:rsidRPr="29F27A30">
        <w:rPr>
          <w:b/>
          <w:bCs/>
        </w:rPr>
        <w:t>AbstractShape.</w:t>
      </w:r>
      <w:r w:rsidR="00287241" w:rsidRPr="29F27A30">
        <w:rPr>
          <w:b/>
          <w:bCs/>
        </w:rPr>
        <w:t>contour(n)</w:t>
      </w:r>
      <w:r w:rsidR="005C25BA">
        <w:t xml:space="preserve">, the </w:t>
      </w:r>
      <w:r w:rsidR="00C26CA5">
        <w:t xml:space="preserve">return value </w:t>
      </w:r>
      <w:r w:rsidR="4B37FFE9">
        <w:t>should</w:t>
      </w:r>
      <w:r w:rsidR="00C26CA5">
        <w:t xml:space="preserve"> be array of </w:t>
      </w:r>
      <w:r w:rsidR="52B43EB8">
        <w:t xml:space="preserve">n equally spaced </w:t>
      </w:r>
      <w:r w:rsidR="00470E51">
        <w:t>points (tuples of x,y)</w:t>
      </w:r>
      <w:r w:rsidR="00574D24">
        <w:t>.</w:t>
      </w:r>
    </w:p>
    <w:p w14:paraId="0D99FFD5" w14:textId="7D4C5F33" w:rsidR="00312FA1" w:rsidRDefault="005D67DC" w:rsidP="006E1D24">
      <w:r>
        <w:t xml:space="preserve">Additional parameter to </w:t>
      </w:r>
      <w:r w:rsidR="00BC0110" w:rsidRPr="29F27A30">
        <w:rPr>
          <w:b/>
          <w:bCs/>
        </w:rPr>
        <w:t>Assignment4.</w:t>
      </w:r>
      <w:r w:rsidRPr="29F27A30">
        <w:rPr>
          <w:b/>
          <w:bCs/>
        </w:rPr>
        <w:t>fit_shape</w:t>
      </w:r>
      <w:r w:rsidR="00F43D28">
        <w:t xml:space="preserve"> </w:t>
      </w:r>
      <w:r w:rsidR="38B01388">
        <w:t>is</w:t>
      </w:r>
      <w:r>
        <w:t xml:space="preserve"> maxtime</w:t>
      </w:r>
      <w:r w:rsidR="00B0107B">
        <w:t xml:space="preserve"> </w:t>
      </w:r>
      <w:r>
        <w:t xml:space="preserve">representing the maximum allowed runtime of the function, </w:t>
      </w:r>
      <w:r w:rsidR="00197A09">
        <w:t xml:space="preserve">if the function will execute more than the given </w:t>
      </w:r>
      <w:r w:rsidR="355BEA23">
        <w:t>amount of time</w:t>
      </w:r>
      <w:r w:rsidR="00197A09">
        <w:t>, the grade will be</w:t>
      </w:r>
      <w:r w:rsidR="00825520">
        <w:t xml:space="preserve"> significantly</w:t>
      </w:r>
      <w:r w:rsidR="00197A09">
        <w:t xml:space="preserve"> </w:t>
      </w:r>
      <w:r w:rsidR="004751B7">
        <w:t>reduced.</w:t>
      </w:r>
    </w:p>
    <w:p w14:paraId="3CED55E4" w14:textId="2CDED309" w:rsidR="00B0107B" w:rsidRDefault="007D6FD5" w:rsidP="006E1D24">
      <w:ins w:id="355" w:author="רמי פוזיס" w:date="2021-02-09T18:41:00Z">
        <w:r>
          <w:t xml:space="preserve">In this assignment only, </w:t>
        </w:r>
      </w:ins>
      <w:del w:id="356" w:author="רמי פוזיס" w:date="2021-02-09T18:41:00Z">
        <w:r w:rsidR="005E5BAE" w:rsidDel="007D6FD5">
          <w:delText xml:space="preserve">You </w:delText>
        </w:r>
      </w:del>
      <w:ins w:id="357" w:author="רמי פוזיס" w:date="2021-02-09T18:41:00Z">
        <w:r>
          <w:t xml:space="preserve">you </w:t>
        </w:r>
      </w:ins>
      <w:r w:rsidR="005E5BAE">
        <w:t>may use any numeric optimization libraries and tool</w:t>
      </w:r>
      <w:r w:rsidR="48BAF0D0">
        <w:t>s</w:t>
      </w:r>
      <w:ins w:id="358" w:author="רמי פוזיס" w:date="2021-02-09T18:42:00Z">
        <w:r w:rsidR="00F05F2D">
          <w:t>.</w:t>
        </w:r>
      </w:ins>
      <w:r w:rsidR="005E5BAE">
        <w:t xml:space="preserve"> </w:t>
      </w:r>
      <w:del w:id="359" w:author="רמי פוזיס" w:date="2021-02-09T18:42:00Z">
        <w:r w:rsidR="005E5BAE" w:rsidDel="00F05F2D">
          <w:delText>for solving this assignment.</w:delText>
        </w:r>
        <w:r w:rsidR="3C7CAAE6" w:rsidDel="00F05F2D">
          <w:delText xml:space="preserve"> </w:delText>
        </w:r>
      </w:del>
      <w:r w:rsidR="3C7CAAE6">
        <w:t xml:space="preserve">Reflection is not allowed. </w:t>
      </w:r>
    </w:p>
    <w:p w14:paraId="1049E444" w14:textId="44440CF2" w:rsidR="00071AA1" w:rsidRPr="00071AA1" w:rsidRDefault="00E9409B" w:rsidP="00071AA1">
      <w:r w:rsidRPr="61534BE7">
        <w:rPr>
          <w:u w:val="single"/>
        </w:rPr>
        <w:t>Grading policy</w:t>
      </w:r>
      <w:r w:rsidR="00071AA1" w:rsidRPr="61534BE7">
        <w:rPr>
          <w:u w:val="single"/>
        </w:rPr>
        <w:t>:</w:t>
      </w:r>
      <w:r w:rsidR="00796139">
        <w:t xml:space="preserve"> </w:t>
      </w:r>
      <w:r w:rsidR="00071AA1">
        <w:t xml:space="preserve">the grade is affected by the </w:t>
      </w:r>
      <w:r w:rsidR="00CE3BBE">
        <w:t xml:space="preserve">error </w:t>
      </w:r>
      <w:r w:rsidR="00907935">
        <w:t xml:space="preserve">of </w:t>
      </w:r>
      <w:r w:rsidR="007252A5">
        <w:t>the area</w:t>
      </w:r>
      <w:r w:rsidR="19A7156A">
        <w:t xml:space="preserve"> </w:t>
      </w:r>
      <w:r w:rsidR="007252A5">
        <w:t>function</w:t>
      </w:r>
      <w:r w:rsidR="0B38B8C3">
        <w:t xml:space="preserve"> </w:t>
      </w:r>
      <w:r w:rsidR="68315214">
        <w:t>of the  shape returned by Assignment4.fit_shape.</w:t>
      </w:r>
    </w:p>
    <w:p w14:paraId="7F424366" w14:textId="7BACF0DB" w:rsidR="545646DB" w:rsidRDefault="545646DB" w:rsidP="61534BE7">
      <w:r w:rsidRPr="61534BE7">
        <w:rPr>
          <w:b/>
          <w:bCs/>
        </w:rPr>
        <w:t>Question 4</w:t>
      </w:r>
      <w:ins w:id="360" w:author="רמי פוזיס" w:date="2021-02-09T18:49:00Z">
        <w:r w:rsidR="00DE08CC">
          <w:rPr>
            <w:b/>
            <w:bCs/>
          </w:rPr>
          <w:t>B</w:t>
        </w:r>
      </w:ins>
      <w:r w:rsidRPr="61534BE7">
        <w:rPr>
          <w:b/>
          <w:bCs/>
        </w:rPr>
        <w:t>.</w:t>
      </w:r>
      <w:del w:id="361" w:author="רמי פוזיס" w:date="2021-02-09T18:49:00Z">
        <w:r w:rsidRPr="61534BE7" w:rsidDel="00DE08CC">
          <w:rPr>
            <w:b/>
            <w:bCs/>
          </w:rPr>
          <w:delText>1</w:delText>
        </w:r>
      </w:del>
      <w:ins w:id="362" w:author="רמי פוזיס" w:date="2021-02-09T18:49:00Z">
        <w:r w:rsidR="00DE08CC">
          <w:rPr>
            <w:b/>
            <w:bCs/>
          </w:rPr>
          <w:t>2</w:t>
        </w:r>
      </w:ins>
      <w:r w:rsidRPr="61534BE7">
        <w:rPr>
          <w:b/>
          <w:bCs/>
        </w:rPr>
        <w:t>:</w:t>
      </w:r>
      <w:r>
        <w:t xml:space="preserve"> Explain the key points in your implementation.</w:t>
      </w: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1534BE7" w14:paraId="337D419D" w14:textId="77777777" w:rsidTr="61534BE7">
        <w:tc>
          <w:tcPr>
            <w:tcW w:w="9360" w:type="dxa"/>
          </w:tcPr>
          <w:p w14:paraId="52F6486C" w14:textId="7E5F74C3" w:rsidR="545646DB" w:rsidRDefault="545646DB" w:rsidP="61534BE7">
            <w:r>
              <w:t xml:space="preserve"> </w:t>
            </w:r>
          </w:p>
          <w:p w14:paraId="15E3F237" w14:textId="32CEBE0C" w:rsidR="61534BE7" w:rsidRDefault="00010490" w:rsidP="00010490">
            <w:pPr>
              <w:pStyle w:val="a3"/>
              <w:numPr>
                <w:ilvl w:val="0"/>
                <w:numId w:val="12"/>
              </w:numPr>
              <w:rPr>
                <w:ins w:id="363" w:author="Roy Paz" w:date="2021-02-13T21:50:00Z"/>
              </w:rPr>
            </w:pPr>
            <w:ins w:id="364" w:author="Roy Paz" w:date="2021-02-13T21:49:00Z">
              <w:r>
                <w:t xml:space="preserve">Sample points as many as I can get in the </w:t>
              </w:r>
            </w:ins>
            <w:ins w:id="365" w:author="Roy Paz" w:date="2021-02-13T21:50:00Z">
              <w:r>
                <w:t>g</w:t>
              </w:r>
              <w:r w:rsidRPr="00010490">
                <w:t>iven time</w:t>
              </w:r>
              <w:r>
                <w:t>.</w:t>
              </w:r>
            </w:ins>
          </w:p>
          <w:p w14:paraId="405D998B" w14:textId="77AE1DDC" w:rsidR="00010490" w:rsidRDefault="00010490" w:rsidP="00010490">
            <w:pPr>
              <w:pStyle w:val="a3"/>
              <w:numPr>
                <w:ilvl w:val="0"/>
                <w:numId w:val="12"/>
              </w:numPr>
              <w:rPr>
                <w:ins w:id="366" w:author="Roy Paz" w:date="2021-02-13T21:52:00Z"/>
              </w:rPr>
            </w:pPr>
            <w:ins w:id="367" w:author="Roy Paz" w:date="2021-02-13T21:50:00Z">
              <w:r>
                <w:lastRenderedPageBreak/>
                <w:t xml:space="preserve">I let enough time for calculate the </w:t>
              </w:r>
            </w:ins>
            <w:ins w:id="368" w:author="Roy Paz" w:date="2021-02-13T21:51:00Z">
              <w:r>
                <w:t>C</w:t>
              </w:r>
            </w:ins>
            <w:ins w:id="369" w:author="Roy Paz" w:date="2021-02-13T21:50:00Z">
              <w:r>
                <w:t xml:space="preserve">enter of the shape, and </w:t>
              </w:r>
            </w:ins>
            <w:ins w:id="370" w:author="Roy Paz" w:date="2021-02-13T21:51:00Z">
              <w:r>
                <w:t>the Radius. (it could be</w:t>
              </w:r>
            </w:ins>
            <w:ins w:id="371" w:author="Roy Paz" w:date="2021-02-13T21:52:00Z">
              <w:r>
                <w:t xml:space="preserve"> more</w:t>
              </w:r>
            </w:ins>
            <w:ins w:id="372" w:author="Roy Paz" w:date="2021-02-13T21:51:00Z">
              <w:r>
                <w:t xml:space="preserve"> </w:t>
              </w:r>
              <w:r w:rsidRPr="00010490">
                <w:t>accurate</w:t>
              </w:r>
              <w:r>
                <w:rPr>
                  <w:rFonts w:hint="cs"/>
                  <w:rtl/>
                </w:rPr>
                <w:t xml:space="preserve"> </w:t>
              </w:r>
            </w:ins>
            <w:ins w:id="373" w:author="Roy Paz" w:date="2021-02-13T21:52:00Z">
              <w:r>
                <w:t>by using Least Squares.</w:t>
              </w:r>
              <w:r w:rsidR="002217B7">
                <w:t>)</w:t>
              </w:r>
            </w:ins>
          </w:p>
          <w:p w14:paraId="6DBC6CF7" w14:textId="5E3E70C3" w:rsidR="002217B7" w:rsidRDefault="002217B7" w:rsidP="00010490">
            <w:pPr>
              <w:pStyle w:val="a3"/>
              <w:numPr>
                <w:ilvl w:val="0"/>
                <w:numId w:val="12"/>
              </w:numPr>
              <w:pPrChange w:id="374" w:author="Roy Paz" w:date="2021-02-13T21:49:00Z">
                <w:pPr/>
              </w:pPrChange>
            </w:pPr>
            <w:ins w:id="375" w:author="Roy Paz" w:date="2021-02-13T21:53:00Z">
              <w:r>
                <w:t>Then I return Sub class of the Abstract Shape.</w:t>
              </w:r>
            </w:ins>
          </w:p>
          <w:p w14:paraId="60A79020" w14:textId="0D35E8BE" w:rsidR="61534BE7" w:rsidRDefault="61534BE7" w:rsidP="61534BE7"/>
          <w:p w14:paraId="39143B09" w14:textId="12A28B33" w:rsidR="61534BE7" w:rsidRDefault="61534BE7" w:rsidP="61534BE7"/>
          <w:p w14:paraId="42824CDE" w14:textId="58582098" w:rsidR="61534BE7" w:rsidRDefault="61534BE7" w:rsidP="61534BE7"/>
        </w:tc>
      </w:tr>
    </w:tbl>
    <w:p w14:paraId="62415BD8" w14:textId="1F0907CB" w:rsidR="61534BE7" w:rsidRDefault="61534BE7" w:rsidP="61534BE7"/>
    <w:sectPr w:rsidR="61534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454BE"/>
    <w:multiLevelType w:val="hybridMultilevel"/>
    <w:tmpl w:val="7CF89B22"/>
    <w:lvl w:ilvl="0" w:tplc="2000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21B431EC"/>
    <w:multiLevelType w:val="hybridMultilevel"/>
    <w:tmpl w:val="C4C2E350"/>
    <w:lvl w:ilvl="0" w:tplc="FFFFFFFF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76C18"/>
    <w:multiLevelType w:val="hybridMultilevel"/>
    <w:tmpl w:val="411E67BE"/>
    <w:lvl w:ilvl="0" w:tplc="2000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28DE17FB"/>
    <w:multiLevelType w:val="hybridMultilevel"/>
    <w:tmpl w:val="7DA0E4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3690A"/>
    <w:multiLevelType w:val="hybridMultilevel"/>
    <w:tmpl w:val="36DAC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FA0B9A"/>
    <w:multiLevelType w:val="hybridMultilevel"/>
    <w:tmpl w:val="A8C4F4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9F7B44"/>
    <w:multiLevelType w:val="hybridMultilevel"/>
    <w:tmpl w:val="425C4D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743BEA"/>
    <w:multiLevelType w:val="hybridMultilevel"/>
    <w:tmpl w:val="6A36F032"/>
    <w:lvl w:ilvl="0" w:tplc="2000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47E610CF"/>
    <w:multiLevelType w:val="hybridMultilevel"/>
    <w:tmpl w:val="AD565CBA"/>
    <w:lvl w:ilvl="0" w:tplc="AA2E3E84">
      <w:start w:val="1"/>
      <w:numFmt w:val="decimal"/>
      <w:lvlText w:val="%1."/>
      <w:lvlJc w:val="left"/>
      <w:pPr>
        <w:ind w:left="113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50" w:hanging="360"/>
      </w:pPr>
    </w:lvl>
    <w:lvl w:ilvl="2" w:tplc="2000001B" w:tentative="1">
      <w:start w:val="1"/>
      <w:numFmt w:val="lowerRoman"/>
      <w:lvlText w:val="%3."/>
      <w:lvlJc w:val="right"/>
      <w:pPr>
        <w:ind w:left="2570" w:hanging="180"/>
      </w:pPr>
    </w:lvl>
    <w:lvl w:ilvl="3" w:tplc="2000000F" w:tentative="1">
      <w:start w:val="1"/>
      <w:numFmt w:val="decimal"/>
      <w:lvlText w:val="%4."/>
      <w:lvlJc w:val="left"/>
      <w:pPr>
        <w:ind w:left="3290" w:hanging="360"/>
      </w:pPr>
    </w:lvl>
    <w:lvl w:ilvl="4" w:tplc="20000019" w:tentative="1">
      <w:start w:val="1"/>
      <w:numFmt w:val="lowerLetter"/>
      <w:lvlText w:val="%5."/>
      <w:lvlJc w:val="left"/>
      <w:pPr>
        <w:ind w:left="4010" w:hanging="360"/>
      </w:pPr>
    </w:lvl>
    <w:lvl w:ilvl="5" w:tplc="2000001B" w:tentative="1">
      <w:start w:val="1"/>
      <w:numFmt w:val="lowerRoman"/>
      <w:lvlText w:val="%6."/>
      <w:lvlJc w:val="right"/>
      <w:pPr>
        <w:ind w:left="4730" w:hanging="180"/>
      </w:pPr>
    </w:lvl>
    <w:lvl w:ilvl="6" w:tplc="2000000F" w:tentative="1">
      <w:start w:val="1"/>
      <w:numFmt w:val="decimal"/>
      <w:lvlText w:val="%7."/>
      <w:lvlJc w:val="left"/>
      <w:pPr>
        <w:ind w:left="5450" w:hanging="360"/>
      </w:pPr>
    </w:lvl>
    <w:lvl w:ilvl="7" w:tplc="20000019" w:tentative="1">
      <w:start w:val="1"/>
      <w:numFmt w:val="lowerLetter"/>
      <w:lvlText w:val="%8."/>
      <w:lvlJc w:val="left"/>
      <w:pPr>
        <w:ind w:left="6170" w:hanging="360"/>
      </w:pPr>
    </w:lvl>
    <w:lvl w:ilvl="8" w:tplc="2000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9" w15:restartNumberingAfterBreak="0">
    <w:nsid w:val="50853AC0"/>
    <w:multiLevelType w:val="hybridMultilevel"/>
    <w:tmpl w:val="4AB8FFE0"/>
    <w:lvl w:ilvl="0" w:tplc="2000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50905D8A"/>
    <w:multiLevelType w:val="hybridMultilevel"/>
    <w:tmpl w:val="B2A26BAA"/>
    <w:lvl w:ilvl="0" w:tplc="19ECE8B2">
      <w:start w:val="1"/>
      <w:numFmt w:val="decimal"/>
      <w:lvlText w:val="%1."/>
      <w:lvlJc w:val="left"/>
      <w:pPr>
        <w:ind w:left="113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50" w:hanging="360"/>
      </w:pPr>
    </w:lvl>
    <w:lvl w:ilvl="2" w:tplc="2000001B" w:tentative="1">
      <w:start w:val="1"/>
      <w:numFmt w:val="lowerRoman"/>
      <w:lvlText w:val="%3."/>
      <w:lvlJc w:val="right"/>
      <w:pPr>
        <w:ind w:left="2570" w:hanging="180"/>
      </w:pPr>
    </w:lvl>
    <w:lvl w:ilvl="3" w:tplc="2000000F" w:tentative="1">
      <w:start w:val="1"/>
      <w:numFmt w:val="decimal"/>
      <w:lvlText w:val="%4."/>
      <w:lvlJc w:val="left"/>
      <w:pPr>
        <w:ind w:left="3290" w:hanging="360"/>
      </w:pPr>
    </w:lvl>
    <w:lvl w:ilvl="4" w:tplc="20000019" w:tentative="1">
      <w:start w:val="1"/>
      <w:numFmt w:val="lowerLetter"/>
      <w:lvlText w:val="%5."/>
      <w:lvlJc w:val="left"/>
      <w:pPr>
        <w:ind w:left="4010" w:hanging="360"/>
      </w:pPr>
    </w:lvl>
    <w:lvl w:ilvl="5" w:tplc="2000001B" w:tentative="1">
      <w:start w:val="1"/>
      <w:numFmt w:val="lowerRoman"/>
      <w:lvlText w:val="%6."/>
      <w:lvlJc w:val="right"/>
      <w:pPr>
        <w:ind w:left="4730" w:hanging="180"/>
      </w:pPr>
    </w:lvl>
    <w:lvl w:ilvl="6" w:tplc="2000000F" w:tentative="1">
      <w:start w:val="1"/>
      <w:numFmt w:val="decimal"/>
      <w:lvlText w:val="%7."/>
      <w:lvlJc w:val="left"/>
      <w:pPr>
        <w:ind w:left="5450" w:hanging="360"/>
      </w:pPr>
    </w:lvl>
    <w:lvl w:ilvl="7" w:tplc="20000019" w:tentative="1">
      <w:start w:val="1"/>
      <w:numFmt w:val="lowerLetter"/>
      <w:lvlText w:val="%8."/>
      <w:lvlJc w:val="left"/>
      <w:pPr>
        <w:ind w:left="6170" w:hanging="360"/>
      </w:pPr>
    </w:lvl>
    <w:lvl w:ilvl="8" w:tplc="2000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11" w15:restartNumberingAfterBreak="0">
    <w:nsid w:val="705D6A18"/>
    <w:multiLevelType w:val="hybridMultilevel"/>
    <w:tmpl w:val="DA7C42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"/>
  </w:num>
  <w:num w:numId="5">
    <w:abstractNumId w:val="10"/>
  </w:num>
  <w:num w:numId="6">
    <w:abstractNumId w:val="8"/>
  </w:num>
  <w:num w:numId="7">
    <w:abstractNumId w:val="0"/>
  </w:num>
  <w:num w:numId="8">
    <w:abstractNumId w:val="9"/>
  </w:num>
  <w:num w:numId="9">
    <w:abstractNumId w:val="6"/>
  </w:num>
  <w:num w:numId="10">
    <w:abstractNumId w:val="11"/>
  </w:num>
  <w:num w:numId="11">
    <w:abstractNumId w:val="5"/>
  </w:num>
  <w:num w:numId="12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רמי פוזיס">
    <w15:presenceInfo w15:providerId="None" w15:userId="רמי פוזיס"/>
  </w15:person>
  <w15:person w15:author="Roy Paz">
    <w15:presenceInfo w15:providerId="None" w15:userId="Roy Pa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99A"/>
    <w:rsid w:val="00001BFD"/>
    <w:rsid w:val="00004351"/>
    <w:rsid w:val="00004BFE"/>
    <w:rsid w:val="0000554E"/>
    <w:rsid w:val="00010490"/>
    <w:rsid w:val="00010D61"/>
    <w:rsid w:val="0001315B"/>
    <w:rsid w:val="0001348D"/>
    <w:rsid w:val="000179B8"/>
    <w:rsid w:val="00022BFC"/>
    <w:rsid w:val="00022C30"/>
    <w:rsid w:val="000262D7"/>
    <w:rsid w:val="000265EE"/>
    <w:rsid w:val="00030C66"/>
    <w:rsid w:val="000462E8"/>
    <w:rsid w:val="00051310"/>
    <w:rsid w:val="00051EF5"/>
    <w:rsid w:val="00054490"/>
    <w:rsid w:val="0005698C"/>
    <w:rsid w:val="00060422"/>
    <w:rsid w:val="0006056E"/>
    <w:rsid w:val="00071AA1"/>
    <w:rsid w:val="00075E36"/>
    <w:rsid w:val="0008164E"/>
    <w:rsid w:val="00083A04"/>
    <w:rsid w:val="00087553"/>
    <w:rsid w:val="00095CE3"/>
    <w:rsid w:val="000A5146"/>
    <w:rsid w:val="000A5CB8"/>
    <w:rsid w:val="000A7886"/>
    <w:rsid w:val="000B06C0"/>
    <w:rsid w:val="000B174D"/>
    <w:rsid w:val="000B2934"/>
    <w:rsid w:val="000B540A"/>
    <w:rsid w:val="000B5838"/>
    <w:rsid w:val="000B7A82"/>
    <w:rsid w:val="000C7222"/>
    <w:rsid w:val="000C7261"/>
    <w:rsid w:val="000D0220"/>
    <w:rsid w:val="000D0F89"/>
    <w:rsid w:val="000D73D5"/>
    <w:rsid w:val="000E74D8"/>
    <w:rsid w:val="000F0192"/>
    <w:rsid w:val="000F1CBA"/>
    <w:rsid w:val="000F2075"/>
    <w:rsid w:val="000F3C9A"/>
    <w:rsid w:val="00101708"/>
    <w:rsid w:val="0010300C"/>
    <w:rsid w:val="001116C0"/>
    <w:rsid w:val="001119DD"/>
    <w:rsid w:val="00127E2C"/>
    <w:rsid w:val="00130A0F"/>
    <w:rsid w:val="00131E84"/>
    <w:rsid w:val="001330E6"/>
    <w:rsid w:val="001344A6"/>
    <w:rsid w:val="001405B3"/>
    <w:rsid w:val="001516A5"/>
    <w:rsid w:val="00153C32"/>
    <w:rsid w:val="00156CBD"/>
    <w:rsid w:val="001606AF"/>
    <w:rsid w:val="00172271"/>
    <w:rsid w:val="00173E99"/>
    <w:rsid w:val="00181387"/>
    <w:rsid w:val="001829DB"/>
    <w:rsid w:val="00182C6A"/>
    <w:rsid w:val="0019071E"/>
    <w:rsid w:val="00191D18"/>
    <w:rsid w:val="00196DB7"/>
    <w:rsid w:val="001979EA"/>
    <w:rsid w:val="00197A09"/>
    <w:rsid w:val="001A089E"/>
    <w:rsid w:val="001A3D55"/>
    <w:rsid w:val="001A4706"/>
    <w:rsid w:val="001A540A"/>
    <w:rsid w:val="001A685D"/>
    <w:rsid w:val="001A69F0"/>
    <w:rsid w:val="001B1BC7"/>
    <w:rsid w:val="001B331B"/>
    <w:rsid w:val="001B6C86"/>
    <w:rsid w:val="001C36E8"/>
    <w:rsid w:val="001D3D01"/>
    <w:rsid w:val="001D53E3"/>
    <w:rsid w:val="001E3B28"/>
    <w:rsid w:val="001E44AA"/>
    <w:rsid w:val="001F12B7"/>
    <w:rsid w:val="001F13AF"/>
    <w:rsid w:val="001F2D9B"/>
    <w:rsid w:val="001F3214"/>
    <w:rsid w:val="001F4A67"/>
    <w:rsid w:val="001F5029"/>
    <w:rsid w:val="001F5776"/>
    <w:rsid w:val="00200891"/>
    <w:rsid w:val="002019B2"/>
    <w:rsid w:val="0020280E"/>
    <w:rsid w:val="00204B77"/>
    <w:rsid w:val="002057D6"/>
    <w:rsid w:val="00216D02"/>
    <w:rsid w:val="002217B7"/>
    <w:rsid w:val="00223FE0"/>
    <w:rsid w:val="0022718A"/>
    <w:rsid w:val="00227F26"/>
    <w:rsid w:val="0023272D"/>
    <w:rsid w:val="00232EBE"/>
    <w:rsid w:val="00240465"/>
    <w:rsid w:val="00241184"/>
    <w:rsid w:val="00241E82"/>
    <w:rsid w:val="00244A47"/>
    <w:rsid w:val="002463DF"/>
    <w:rsid w:val="0025233E"/>
    <w:rsid w:val="00254481"/>
    <w:rsid w:val="002546F7"/>
    <w:rsid w:val="00255314"/>
    <w:rsid w:val="0026598D"/>
    <w:rsid w:val="00266107"/>
    <w:rsid w:val="0026752B"/>
    <w:rsid w:val="00270B79"/>
    <w:rsid w:val="00271C4A"/>
    <w:rsid w:val="00272297"/>
    <w:rsid w:val="002732A3"/>
    <w:rsid w:val="00285F32"/>
    <w:rsid w:val="00287241"/>
    <w:rsid w:val="0029053D"/>
    <w:rsid w:val="0029352F"/>
    <w:rsid w:val="00295D98"/>
    <w:rsid w:val="00297CC9"/>
    <w:rsid w:val="002A775A"/>
    <w:rsid w:val="002B7DDA"/>
    <w:rsid w:val="002C196C"/>
    <w:rsid w:val="002C4D5D"/>
    <w:rsid w:val="002C7045"/>
    <w:rsid w:val="002D0810"/>
    <w:rsid w:val="002D39FB"/>
    <w:rsid w:val="002D5F79"/>
    <w:rsid w:val="002E3B71"/>
    <w:rsid w:val="002E4338"/>
    <w:rsid w:val="002F0CF6"/>
    <w:rsid w:val="002F4173"/>
    <w:rsid w:val="002F4615"/>
    <w:rsid w:val="002F764D"/>
    <w:rsid w:val="002F7E1E"/>
    <w:rsid w:val="00302035"/>
    <w:rsid w:val="003021C7"/>
    <w:rsid w:val="00304053"/>
    <w:rsid w:val="0030468D"/>
    <w:rsid w:val="003059B0"/>
    <w:rsid w:val="00306C40"/>
    <w:rsid w:val="00312FA1"/>
    <w:rsid w:val="0031623A"/>
    <w:rsid w:val="00320F0D"/>
    <w:rsid w:val="00323032"/>
    <w:rsid w:val="00323AC0"/>
    <w:rsid w:val="00324F67"/>
    <w:rsid w:val="00326F6A"/>
    <w:rsid w:val="00327595"/>
    <w:rsid w:val="00335BB9"/>
    <w:rsid w:val="0033D6F2"/>
    <w:rsid w:val="00342FC8"/>
    <w:rsid w:val="00344625"/>
    <w:rsid w:val="003465E7"/>
    <w:rsid w:val="00353257"/>
    <w:rsid w:val="0035501B"/>
    <w:rsid w:val="00356F4E"/>
    <w:rsid w:val="0036471F"/>
    <w:rsid w:val="003649AB"/>
    <w:rsid w:val="003663F3"/>
    <w:rsid w:val="00366C63"/>
    <w:rsid w:val="00372964"/>
    <w:rsid w:val="0037404B"/>
    <w:rsid w:val="00377EEE"/>
    <w:rsid w:val="00383B01"/>
    <w:rsid w:val="00383BC7"/>
    <w:rsid w:val="003858EA"/>
    <w:rsid w:val="003877F2"/>
    <w:rsid w:val="00392E04"/>
    <w:rsid w:val="003A134B"/>
    <w:rsid w:val="003A3255"/>
    <w:rsid w:val="003C1281"/>
    <w:rsid w:val="003C6ED3"/>
    <w:rsid w:val="003D170F"/>
    <w:rsid w:val="003D263A"/>
    <w:rsid w:val="003D29A8"/>
    <w:rsid w:val="003E1E8C"/>
    <w:rsid w:val="003E66A6"/>
    <w:rsid w:val="003F4428"/>
    <w:rsid w:val="003F6D4A"/>
    <w:rsid w:val="003F775F"/>
    <w:rsid w:val="00402E49"/>
    <w:rsid w:val="0041335F"/>
    <w:rsid w:val="00414826"/>
    <w:rsid w:val="00415519"/>
    <w:rsid w:val="00416A61"/>
    <w:rsid w:val="00425A5F"/>
    <w:rsid w:val="00426A7E"/>
    <w:rsid w:val="00427CB6"/>
    <w:rsid w:val="00434314"/>
    <w:rsid w:val="004377BA"/>
    <w:rsid w:val="0044006E"/>
    <w:rsid w:val="00453660"/>
    <w:rsid w:val="0045510D"/>
    <w:rsid w:val="0045514B"/>
    <w:rsid w:val="004555EF"/>
    <w:rsid w:val="00463675"/>
    <w:rsid w:val="0046426D"/>
    <w:rsid w:val="00465907"/>
    <w:rsid w:val="00465A46"/>
    <w:rsid w:val="0046D2C3"/>
    <w:rsid w:val="00470E51"/>
    <w:rsid w:val="00471AA4"/>
    <w:rsid w:val="00472B4F"/>
    <w:rsid w:val="00472C33"/>
    <w:rsid w:val="00472C86"/>
    <w:rsid w:val="004751B7"/>
    <w:rsid w:val="00477807"/>
    <w:rsid w:val="0048383B"/>
    <w:rsid w:val="00485090"/>
    <w:rsid w:val="00493AE0"/>
    <w:rsid w:val="00494AF1"/>
    <w:rsid w:val="004970D2"/>
    <w:rsid w:val="00497D0C"/>
    <w:rsid w:val="004A3C05"/>
    <w:rsid w:val="004A507A"/>
    <w:rsid w:val="004B019A"/>
    <w:rsid w:val="004B3724"/>
    <w:rsid w:val="004B7EBD"/>
    <w:rsid w:val="004C4467"/>
    <w:rsid w:val="004C4EF1"/>
    <w:rsid w:val="004C5746"/>
    <w:rsid w:val="004C5885"/>
    <w:rsid w:val="004C695F"/>
    <w:rsid w:val="004D2817"/>
    <w:rsid w:val="004D5134"/>
    <w:rsid w:val="004E2159"/>
    <w:rsid w:val="004E49CB"/>
    <w:rsid w:val="004E7A7A"/>
    <w:rsid w:val="004F34A7"/>
    <w:rsid w:val="005045D7"/>
    <w:rsid w:val="00506BCA"/>
    <w:rsid w:val="0050730D"/>
    <w:rsid w:val="005132DA"/>
    <w:rsid w:val="00515B7B"/>
    <w:rsid w:val="005258F8"/>
    <w:rsid w:val="0052710A"/>
    <w:rsid w:val="005276CF"/>
    <w:rsid w:val="005302F7"/>
    <w:rsid w:val="005321BE"/>
    <w:rsid w:val="005330EB"/>
    <w:rsid w:val="00536FD6"/>
    <w:rsid w:val="00537315"/>
    <w:rsid w:val="0054039C"/>
    <w:rsid w:val="00541DA6"/>
    <w:rsid w:val="00542FFD"/>
    <w:rsid w:val="00546070"/>
    <w:rsid w:val="005477DA"/>
    <w:rsid w:val="00550FFD"/>
    <w:rsid w:val="0055331B"/>
    <w:rsid w:val="00555A40"/>
    <w:rsid w:val="0056038F"/>
    <w:rsid w:val="00563028"/>
    <w:rsid w:val="0056E0FD"/>
    <w:rsid w:val="005733AA"/>
    <w:rsid w:val="00574D24"/>
    <w:rsid w:val="00577084"/>
    <w:rsid w:val="00593068"/>
    <w:rsid w:val="005A0DC1"/>
    <w:rsid w:val="005A7713"/>
    <w:rsid w:val="005B024E"/>
    <w:rsid w:val="005B2F2D"/>
    <w:rsid w:val="005B4146"/>
    <w:rsid w:val="005B61F9"/>
    <w:rsid w:val="005B786E"/>
    <w:rsid w:val="005C1577"/>
    <w:rsid w:val="005C25BA"/>
    <w:rsid w:val="005C3BEA"/>
    <w:rsid w:val="005C5BCA"/>
    <w:rsid w:val="005D0001"/>
    <w:rsid w:val="005D0896"/>
    <w:rsid w:val="005D10F3"/>
    <w:rsid w:val="005D5207"/>
    <w:rsid w:val="005D67DC"/>
    <w:rsid w:val="005E4197"/>
    <w:rsid w:val="005E5BAE"/>
    <w:rsid w:val="005E79B0"/>
    <w:rsid w:val="005E7BC8"/>
    <w:rsid w:val="005E7C30"/>
    <w:rsid w:val="0060529B"/>
    <w:rsid w:val="00612B1F"/>
    <w:rsid w:val="006316C6"/>
    <w:rsid w:val="006349B2"/>
    <w:rsid w:val="00637D04"/>
    <w:rsid w:val="00646595"/>
    <w:rsid w:val="006512AB"/>
    <w:rsid w:val="00655FCA"/>
    <w:rsid w:val="006575FF"/>
    <w:rsid w:val="00660513"/>
    <w:rsid w:val="00661093"/>
    <w:rsid w:val="006671F8"/>
    <w:rsid w:val="00674825"/>
    <w:rsid w:val="00675F58"/>
    <w:rsid w:val="00681555"/>
    <w:rsid w:val="00684C96"/>
    <w:rsid w:val="00685408"/>
    <w:rsid w:val="00691668"/>
    <w:rsid w:val="00692155"/>
    <w:rsid w:val="00692765"/>
    <w:rsid w:val="00693A9B"/>
    <w:rsid w:val="00695B6B"/>
    <w:rsid w:val="0069669F"/>
    <w:rsid w:val="006A6C7E"/>
    <w:rsid w:val="006B01C9"/>
    <w:rsid w:val="006B0F1D"/>
    <w:rsid w:val="006B4A31"/>
    <w:rsid w:val="006B67D0"/>
    <w:rsid w:val="006C1994"/>
    <w:rsid w:val="006C4FAA"/>
    <w:rsid w:val="006C8764"/>
    <w:rsid w:val="006D2FEF"/>
    <w:rsid w:val="006D38D0"/>
    <w:rsid w:val="006D3D5B"/>
    <w:rsid w:val="006D494E"/>
    <w:rsid w:val="006E1D24"/>
    <w:rsid w:val="006E311D"/>
    <w:rsid w:val="006E45DC"/>
    <w:rsid w:val="006E54E8"/>
    <w:rsid w:val="006F752A"/>
    <w:rsid w:val="007037B1"/>
    <w:rsid w:val="00704D47"/>
    <w:rsid w:val="00704D74"/>
    <w:rsid w:val="007053A1"/>
    <w:rsid w:val="00706ACA"/>
    <w:rsid w:val="00707107"/>
    <w:rsid w:val="00707D4B"/>
    <w:rsid w:val="007126EB"/>
    <w:rsid w:val="007172DA"/>
    <w:rsid w:val="00720428"/>
    <w:rsid w:val="007252A5"/>
    <w:rsid w:val="00726144"/>
    <w:rsid w:val="007304CA"/>
    <w:rsid w:val="00734DBC"/>
    <w:rsid w:val="007362E8"/>
    <w:rsid w:val="0073679A"/>
    <w:rsid w:val="00740865"/>
    <w:rsid w:val="0074469E"/>
    <w:rsid w:val="0075166D"/>
    <w:rsid w:val="0075182B"/>
    <w:rsid w:val="00755E0D"/>
    <w:rsid w:val="00764E07"/>
    <w:rsid w:val="007651D6"/>
    <w:rsid w:val="00770F78"/>
    <w:rsid w:val="0077533D"/>
    <w:rsid w:val="007753FA"/>
    <w:rsid w:val="007779A1"/>
    <w:rsid w:val="007809AC"/>
    <w:rsid w:val="007848AB"/>
    <w:rsid w:val="00787A00"/>
    <w:rsid w:val="00790CBD"/>
    <w:rsid w:val="007921BA"/>
    <w:rsid w:val="00792A32"/>
    <w:rsid w:val="00792D63"/>
    <w:rsid w:val="00795E43"/>
    <w:rsid w:val="00796139"/>
    <w:rsid w:val="0079774B"/>
    <w:rsid w:val="007A0BCB"/>
    <w:rsid w:val="007A1650"/>
    <w:rsid w:val="007A5E30"/>
    <w:rsid w:val="007A7318"/>
    <w:rsid w:val="007B07E2"/>
    <w:rsid w:val="007B2A34"/>
    <w:rsid w:val="007B6351"/>
    <w:rsid w:val="007C4929"/>
    <w:rsid w:val="007D0503"/>
    <w:rsid w:val="007D53A6"/>
    <w:rsid w:val="007D64CB"/>
    <w:rsid w:val="007D6FD5"/>
    <w:rsid w:val="007E2CA6"/>
    <w:rsid w:val="007E4F14"/>
    <w:rsid w:val="007E63FD"/>
    <w:rsid w:val="007F1C93"/>
    <w:rsid w:val="008036AF"/>
    <w:rsid w:val="00812232"/>
    <w:rsid w:val="0081324F"/>
    <w:rsid w:val="00814043"/>
    <w:rsid w:val="0081519C"/>
    <w:rsid w:val="008158F5"/>
    <w:rsid w:val="00817A2F"/>
    <w:rsid w:val="00825520"/>
    <w:rsid w:val="00830F60"/>
    <w:rsid w:val="008325D5"/>
    <w:rsid w:val="00836F4C"/>
    <w:rsid w:val="0084135F"/>
    <w:rsid w:val="00843172"/>
    <w:rsid w:val="008454F1"/>
    <w:rsid w:val="00853987"/>
    <w:rsid w:val="00865F1D"/>
    <w:rsid w:val="00867CE5"/>
    <w:rsid w:val="00870A43"/>
    <w:rsid w:val="008718B6"/>
    <w:rsid w:val="00872B20"/>
    <w:rsid w:val="00875B85"/>
    <w:rsid w:val="008767B6"/>
    <w:rsid w:val="008827F2"/>
    <w:rsid w:val="0089446D"/>
    <w:rsid w:val="00894874"/>
    <w:rsid w:val="008A6BE5"/>
    <w:rsid w:val="008B0BBF"/>
    <w:rsid w:val="008B2DFC"/>
    <w:rsid w:val="008B2F8B"/>
    <w:rsid w:val="008C12DF"/>
    <w:rsid w:val="008C1FEF"/>
    <w:rsid w:val="008C2FF2"/>
    <w:rsid w:val="008C61A6"/>
    <w:rsid w:val="008D309D"/>
    <w:rsid w:val="008D38EE"/>
    <w:rsid w:val="008D41DC"/>
    <w:rsid w:val="008D63BB"/>
    <w:rsid w:val="008F635F"/>
    <w:rsid w:val="008F7E51"/>
    <w:rsid w:val="009003C5"/>
    <w:rsid w:val="009076EE"/>
    <w:rsid w:val="00907935"/>
    <w:rsid w:val="00927456"/>
    <w:rsid w:val="00930A51"/>
    <w:rsid w:val="00930D0E"/>
    <w:rsid w:val="00936A0A"/>
    <w:rsid w:val="009406EC"/>
    <w:rsid w:val="00946DA1"/>
    <w:rsid w:val="0094713C"/>
    <w:rsid w:val="009600D2"/>
    <w:rsid w:val="0096470D"/>
    <w:rsid w:val="00973012"/>
    <w:rsid w:val="00983242"/>
    <w:rsid w:val="00984527"/>
    <w:rsid w:val="009A10DE"/>
    <w:rsid w:val="009A396B"/>
    <w:rsid w:val="009A66C2"/>
    <w:rsid w:val="009A699D"/>
    <w:rsid w:val="009A7AA1"/>
    <w:rsid w:val="009B0E21"/>
    <w:rsid w:val="009B5B3B"/>
    <w:rsid w:val="009B6385"/>
    <w:rsid w:val="009C4DC1"/>
    <w:rsid w:val="009E1AD3"/>
    <w:rsid w:val="009E6A73"/>
    <w:rsid w:val="009F099A"/>
    <w:rsid w:val="009F3624"/>
    <w:rsid w:val="009F4036"/>
    <w:rsid w:val="009F47E7"/>
    <w:rsid w:val="009F4B0F"/>
    <w:rsid w:val="009F5033"/>
    <w:rsid w:val="00A00A01"/>
    <w:rsid w:val="00A044DD"/>
    <w:rsid w:val="00A053A1"/>
    <w:rsid w:val="00A278EE"/>
    <w:rsid w:val="00A33032"/>
    <w:rsid w:val="00A34E19"/>
    <w:rsid w:val="00A34EA4"/>
    <w:rsid w:val="00A35408"/>
    <w:rsid w:val="00A37649"/>
    <w:rsid w:val="00A44095"/>
    <w:rsid w:val="00A45969"/>
    <w:rsid w:val="00A45F72"/>
    <w:rsid w:val="00A4740F"/>
    <w:rsid w:val="00A510FF"/>
    <w:rsid w:val="00A52D15"/>
    <w:rsid w:val="00A56455"/>
    <w:rsid w:val="00A6220B"/>
    <w:rsid w:val="00A62766"/>
    <w:rsid w:val="00A80F09"/>
    <w:rsid w:val="00A848E2"/>
    <w:rsid w:val="00A84DB8"/>
    <w:rsid w:val="00A94FD2"/>
    <w:rsid w:val="00A953BB"/>
    <w:rsid w:val="00A95C5F"/>
    <w:rsid w:val="00AA5803"/>
    <w:rsid w:val="00AB32EB"/>
    <w:rsid w:val="00AB3FB5"/>
    <w:rsid w:val="00AC0129"/>
    <w:rsid w:val="00AC2F48"/>
    <w:rsid w:val="00AC58DB"/>
    <w:rsid w:val="00AC755F"/>
    <w:rsid w:val="00AD43EC"/>
    <w:rsid w:val="00AE49C5"/>
    <w:rsid w:val="00AE6309"/>
    <w:rsid w:val="00AF0F54"/>
    <w:rsid w:val="00AF2250"/>
    <w:rsid w:val="00AF4FDD"/>
    <w:rsid w:val="00B0107B"/>
    <w:rsid w:val="00B0110E"/>
    <w:rsid w:val="00B062A7"/>
    <w:rsid w:val="00B076F8"/>
    <w:rsid w:val="00B23F27"/>
    <w:rsid w:val="00B25957"/>
    <w:rsid w:val="00B30194"/>
    <w:rsid w:val="00B30B6A"/>
    <w:rsid w:val="00B40398"/>
    <w:rsid w:val="00B42B30"/>
    <w:rsid w:val="00B431C4"/>
    <w:rsid w:val="00B55496"/>
    <w:rsid w:val="00B57C29"/>
    <w:rsid w:val="00B67683"/>
    <w:rsid w:val="00B713D8"/>
    <w:rsid w:val="00B8022D"/>
    <w:rsid w:val="00B804DD"/>
    <w:rsid w:val="00B846F9"/>
    <w:rsid w:val="00B935D1"/>
    <w:rsid w:val="00B95FF2"/>
    <w:rsid w:val="00B97BB7"/>
    <w:rsid w:val="00BA0EED"/>
    <w:rsid w:val="00BA7396"/>
    <w:rsid w:val="00BB217E"/>
    <w:rsid w:val="00BB3177"/>
    <w:rsid w:val="00BB59D8"/>
    <w:rsid w:val="00BB7140"/>
    <w:rsid w:val="00BC0110"/>
    <w:rsid w:val="00BC436A"/>
    <w:rsid w:val="00BD3D1D"/>
    <w:rsid w:val="00BD66ED"/>
    <w:rsid w:val="00BE446F"/>
    <w:rsid w:val="00BF7E1A"/>
    <w:rsid w:val="00C07610"/>
    <w:rsid w:val="00C13280"/>
    <w:rsid w:val="00C13B1A"/>
    <w:rsid w:val="00C15983"/>
    <w:rsid w:val="00C16C69"/>
    <w:rsid w:val="00C17D53"/>
    <w:rsid w:val="00C2175B"/>
    <w:rsid w:val="00C26CA5"/>
    <w:rsid w:val="00C36F7F"/>
    <w:rsid w:val="00C623A3"/>
    <w:rsid w:val="00C65A3C"/>
    <w:rsid w:val="00C7123A"/>
    <w:rsid w:val="00C712F2"/>
    <w:rsid w:val="00C723FE"/>
    <w:rsid w:val="00C84BA9"/>
    <w:rsid w:val="00C91A16"/>
    <w:rsid w:val="00C959C5"/>
    <w:rsid w:val="00CA2296"/>
    <w:rsid w:val="00CA3A84"/>
    <w:rsid w:val="00CA49F3"/>
    <w:rsid w:val="00CB718A"/>
    <w:rsid w:val="00CC49F6"/>
    <w:rsid w:val="00CC73F6"/>
    <w:rsid w:val="00CD45B6"/>
    <w:rsid w:val="00CD7358"/>
    <w:rsid w:val="00CE2852"/>
    <w:rsid w:val="00CE381C"/>
    <w:rsid w:val="00CE3B7C"/>
    <w:rsid w:val="00CE3BBE"/>
    <w:rsid w:val="00CF1ECB"/>
    <w:rsid w:val="00CF56B6"/>
    <w:rsid w:val="00D05BF3"/>
    <w:rsid w:val="00D12878"/>
    <w:rsid w:val="00D1321D"/>
    <w:rsid w:val="00D132AD"/>
    <w:rsid w:val="00D144DB"/>
    <w:rsid w:val="00D15CA4"/>
    <w:rsid w:val="00D17246"/>
    <w:rsid w:val="00D1773E"/>
    <w:rsid w:val="00D21615"/>
    <w:rsid w:val="00D24B97"/>
    <w:rsid w:val="00D24F0A"/>
    <w:rsid w:val="00D25208"/>
    <w:rsid w:val="00D339BF"/>
    <w:rsid w:val="00D36BFD"/>
    <w:rsid w:val="00D46748"/>
    <w:rsid w:val="00D50953"/>
    <w:rsid w:val="00D554CA"/>
    <w:rsid w:val="00D5605A"/>
    <w:rsid w:val="00D620B0"/>
    <w:rsid w:val="00D6572C"/>
    <w:rsid w:val="00D75D67"/>
    <w:rsid w:val="00D761C6"/>
    <w:rsid w:val="00D80A4B"/>
    <w:rsid w:val="00D81739"/>
    <w:rsid w:val="00D82615"/>
    <w:rsid w:val="00D83A0F"/>
    <w:rsid w:val="00D8477F"/>
    <w:rsid w:val="00D91A7D"/>
    <w:rsid w:val="00D9366B"/>
    <w:rsid w:val="00D93C73"/>
    <w:rsid w:val="00D9521B"/>
    <w:rsid w:val="00D95D87"/>
    <w:rsid w:val="00DA0545"/>
    <w:rsid w:val="00DA068A"/>
    <w:rsid w:val="00DA24DE"/>
    <w:rsid w:val="00DA510E"/>
    <w:rsid w:val="00DC0C78"/>
    <w:rsid w:val="00DC0E7C"/>
    <w:rsid w:val="00DC45D6"/>
    <w:rsid w:val="00DD2298"/>
    <w:rsid w:val="00DE033E"/>
    <w:rsid w:val="00DE08CC"/>
    <w:rsid w:val="00DE1AAB"/>
    <w:rsid w:val="00DE211D"/>
    <w:rsid w:val="00DF3A6F"/>
    <w:rsid w:val="00DF5C4C"/>
    <w:rsid w:val="00DF6B8A"/>
    <w:rsid w:val="00DF7851"/>
    <w:rsid w:val="00E02873"/>
    <w:rsid w:val="00E04CAE"/>
    <w:rsid w:val="00E04EFC"/>
    <w:rsid w:val="00E12C85"/>
    <w:rsid w:val="00E140E2"/>
    <w:rsid w:val="00E22BD4"/>
    <w:rsid w:val="00E24CED"/>
    <w:rsid w:val="00E31DF9"/>
    <w:rsid w:val="00E32B4D"/>
    <w:rsid w:val="00E36519"/>
    <w:rsid w:val="00E37DBD"/>
    <w:rsid w:val="00E45979"/>
    <w:rsid w:val="00E5622E"/>
    <w:rsid w:val="00E6090F"/>
    <w:rsid w:val="00E62053"/>
    <w:rsid w:val="00E70963"/>
    <w:rsid w:val="00E710FF"/>
    <w:rsid w:val="00E71219"/>
    <w:rsid w:val="00E745CB"/>
    <w:rsid w:val="00E80346"/>
    <w:rsid w:val="00E93B2B"/>
    <w:rsid w:val="00E9409B"/>
    <w:rsid w:val="00EA0419"/>
    <w:rsid w:val="00EA1937"/>
    <w:rsid w:val="00EA5CA1"/>
    <w:rsid w:val="00EC1D2F"/>
    <w:rsid w:val="00EC3F9F"/>
    <w:rsid w:val="00ED0050"/>
    <w:rsid w:val="00ED0DF6"/>
    <w:rsid w:val="00ED1B55"/>
    <w:rsid w:val="00EF5E0A"/>
    <w:rsid w:val="00EF704B"/>
    <w:rsid w:val="00F05F2D"/>
    <w:rsid w:val="00F07D58"/>
    <w:rsid w:val="00F14763"/>
    <w:rsid w:val="00F231F1"/>
    <w:rsid w:val="00F242C2"/>
    <w:rsid w:val="00F26788"/>
    <w:rsid w:val="00F3250F"/>
    <w:rsid w:val="00F33254"/>
    <w:rsid w:val="00F3389B"/>
    <w:rsid w:val="00F33BEF"/>
    <w:rsid w:val="00F3728E"/>
    <w:rsid w:val="00F43D28"/>
    <w:rsid w:val="00F43F6D"/>
    <w:rsid w:val="00F470DE"/>
    <w:rsid w:val="00F54852"/>
    <w:rsid w:val="00F55B50"/>
    <w:rsid w:val="00F611D3"/>
    <w:rsid w:val="00F667D4"/>
    <w:rsid w:val="00F66881"/>
    <w:rsid w:val="00F67738"/>
    <w:rsid w:val="00F70395"/>
    <w:rsid w:val="00F72EE9"/>
    <w:rsid w:val="00F75F35"/>
    <w:rsid w:val="00F814B5"/>
    <w:rsid w:val="00F85E86"/>
    <w:rsid w:val="00F879A4"/>
    <w:rsid w:val="00F91706"/>
    <w:rsid w:val="00F93D30"/>
    <w:rsid w:val="00F94F2E"/>
    <w:rsid w:val="00F9600A"/>
    <w:rsid w:val="00FA0510"/>
    <w:rsid w:val="00FB2616"/>
    <w:rsid w:val="00FB34C8"/>
    <w:rsid w:val="00FB5818"/>
    <w:rsid w:val="00FB79B9"/>
    <w:rsid w:val="00FB7D71"/>
    <w:rsid w:val="00FC29B0"/>
    <w:rsid w:val="00FC4A77"/>
    <w:rsid w:val="00FC79DD"/>
    <w:rsid w:val="00FD1AAB"/>
    <w:rsid w:val="00FE3B11"/>
    <w:rsid w:val="00FE4356"/>
    <w:rsid w:val="00FF160E"/>
    <w:rsid w:val="00FF423B"/>
    <w:rsid w:val="00FF4828"/>
    <w:rsid w:val="00FF60BC"/>
    <w:rsid w:val="00FF7842"/>
    <w:rsid w:val="00FFFFFC"/>
    <w:rsid w:val="0114C7A3"/>
    <w:rsid w:val="018BB442"/>
    <w:rsid w:val="0199951A"/>
    <w:rsid w:val="02BD1816"/>
    <w:rsid w:val="02E02FD4"/>
    <w:rsid w:val="03223266"/>
    <w:rsid w:val="0433B042"/>
    <w:rsid w:val="046203F2"/>
    <w:rsid w:val="04BD6B4F"/>
    <w:rsid w:val="05921198"/>
    <w:rsid w:val="05FD159D"/>
    <w:rsid w:val="0607CCD2"/>
    <w:rsid w:val="0676C3C8"/>
    <w:rsid w:val="06ACF7CB"/>
    <w:rsid w:val="073260FC"/>
    <w:rsid w:val="07341D0D"/>
    <w:rsid w:val="075C9A50"/>
    <w:rsid w:val="0798A895"/>
    <w:rsid w:val="08B70B2A"/>
    <w:rsid w:val="08C28F1D"/>
    <w:rsid w:val="094CE81D"/>
    <w:rsid w:val="096BBC77"/>
    <w:rsid w:val="0976FC92"/>
    <w:rsid w:val="09AE648A"/>
    <w:rsid w:val="09BB3EAB"/>
    <w:rsid w:val="09F3AA0A"/>
    <w:rsid w:val="0A31F018"/>
    <w:rsid w:val="0AA426F2"/>
    <w:rsid w:val="0AA90D51"/>
    <w:rsid w:val="0B0EBF19"/>
    <w:rsid w:val="0B38B8C3"/>
    <w:rsid w:val="0B570F0C"/>
    <w:rsid w:val="0BAB4946"/>
    <w:rsid w:val="0BB040C2"/>
    <w:rsid w:val="0C190F20"/>
    <w:rsid w:val="0C74767D"/>
    <w:rsid w:val="0C99B94A"/>
    <w:rsid w:val="0CB64760"/>
    <w:rsid w:val="0CDDCBB8"/>
    <w:rsid w:val="0D312377"/>
    <w:rsid w:val="0D6803F5"/>
    <w:rsid w:val="0DBE682A"/>
    <w:rsid w:val="0E47F372"/>
    <w:rsid w:val="0E7F088E"/>
    <w:rsid w:val="0F11AD40"/>
    <w:rsid w:val="0F9BA5B6"/>
    <w:rsid w:val="0FAB3DFE"/>
    <w:rsid w:val="0FAF2D06"/>
    <w:rsid w:val="0FD178B6"/>
    <w:rsid w:val="10300FD5"/>
    <w:rsid w:val="10AF4409"/>
    <w:rsid w:val="10C7A21D"/>
    <w:rsid w:val="11074B2D"/>
    <w:rsid w:val="11078E99"/>
    <w:rsid w:val="12156AAC"/>
    <w:rsid w:val="12480479"/>
    <w:rsid w:val="1275E6DD"/>
    <w:rsid w:val="12E37A98"/>
    <w:rsid w:val="132E97AA"/>
    <w:rsid w:val="13562744"/>
    <w:rsid w:val="1364B448"/>
    <w:rsid w:val="13B42F6A"/>
    <w:rsid w:val="142E4337"/>
    <w:rsid w:val="14593DE3"/>
    <w:rsid w:val="1482A351"/>
    <w:rsid w:val="15EA2C61"/>
    <w:rsid w:val="15FD0662"/>
    <w:rsid w:val="1696CD56"/>
    <w:rsid w:val="16CB4C24"/>
    <w:rsid w:val="170EA71C"/>
    <w:rsid w:val="171578CC"/>
    <w:rsid w:val="174EE7A6"/>
    <w:rsid w:val="17C6FFA3"/>
    <w:rsid w:val="180D4FD4"/>
    <w:rsid w:val="18222196"/>
    <w:rsid w:val="1826E9D8"/>
    <w:rsid w:val="191419C1"/>
    <w:rsid w:val="19369F62"/>
    <w:rsid w:val="194A00E8"/>
    <w:rsid w:val="19A7156A"/>
    <w:rsid w:val="1A1676EA"/>
    <w:rsid w:val="1A2CECB0"/>
    <w:rsid w:val="1A799E54"/>
    <w:rsid w:val="1A88E0ED"/>
    <w:rsid w:val="1AC4C0C1"/>
    <w:rsid w:val="1AD5C467"/>
    <w:rsid w:val="1ADDB64D"/>
    <w:rsid w:val="1AFA5EA6"/>
    <w:rsid w:val="1B078F26"/>
    <w:rsid w:val="1B7E5C9A"/>
    <w:rsid w:val="1B8C3F01"/>
    <w:rsid w:val="1BBE4530"/>
    <w:rsid w:val="1BCF1B60"/>
    <w:rsid w:val="1BDDF952"/>
    <w:rsid w:val="1C06D387"/>
    <w:rsid w:val="1C6D6624"/>
    <w:rsid w:val="1CA78B1A"/>
    <w:rsid w:val="1CC6FD40"/>
    <w:rsid w:val="1D54B8BC"/>
    <w:rsid w:val="1DA0A017"/>
    <w:rsid w:val="1DA4F635"/>
    <w:rsid w:val="1DB09443"/>
    <w:rsid w:val="1DB66E75"/>
    <w:rsid w:val="1E3DB931"/>
    <w:rsid w:val="1E585065"/>
    <w:rsid w:val="1E64B04E"/>
    <w:rsid w:val="1E81EEAB"/>
    <w:rsid w:val="1E8D803C"/>
    <w:rsid w:val="1EE36D33"/>
    <w:rsid w:val="1F2F548E"/>
    <w:rsid w:val="1F919FF9"/>
    <w:rsid w:val="1F923FC1"/>
    <w:rsid w:val="1F9BC94C"/>
    <w:rsid w:val="1FCEAF88"/>
    <w:rsid w:val="2049CB07"/>
    <w:rsid w:val="208563B7"/>
    <w:rsid w:val="20CB24EF"/>
    <w:rsid w:val="211B3177"/>
    <w:rsid w:val="212A1C81"/>
    <w:rsid w:val="217FB6CF"/>
    <w:rsid w:val="218900BB"/>
    <w:rsid w:val="22018551"/>
    <w:rsid w:val="2209E4A8"/>
    <w:rsid w:val="2222D7A2"/>
    <w:rsid w:val="223053D3"/>
    <w:rsid w:val="223FEC1B"/>
    <w:rsid w:val="2247B5C8"/>
    <w:rsid w:val="2292070F"/>
    <w:rsid w:val="22B4714C"/>
    <w:rsid w:val="22C4594B"/>
    <w:rsid w:val="22D36A0E"/>
    <w:rsid w:val="22E2811B"/>
    <w:rsid w:val="23259FC5"/>
    <w:rsid w:val="234723EC"/>
    <w:rsid w:val="2389267E"/>
    <w:rsid w:val="23B7BE12"/>
    <w:rsid w:val="243EA585"/>
    <w:rsid w:val="246C387E"/>
    <w:rsid w:val="247588CB"/>
    <w:rsid w:val="24B1FABC"/>
    <w:rsid w:val="24F49459"/>
    <w:rsid w:val="250BC3EA"/>
    <w:rsid w:val="25238A86"/>
    <w:rsid w:val="26041969"/>
    <w:rsid w:val="269A7861"/>
    <w:rsid w:val="271D037E"/>
    <w:rsid w:val="2721D9EE"/>
    <w:rsid w:val="2745574E"/>
    <w:rsid w:val="27536AF7"/>
    <w:rsid w:val="27CB164C"/>
    <w:rsid w:val="27F5ECB0"/>
    <w:rsid w:val="2819FD97"/>
    <w:rsid w:val="29298335"/>
    <w:rsid w:val="2966E6AD"/>
    <w:rsid w:val="2969E69D"/>
    <w:rsid w:val="297679DA"/>
    <w:rsid w:val="299B030C"/>
    <w:rsid w:val="29ACCE83"/>
    <w:rsid w:val="29C3D709"/>
    <w:rsid w:val="29D715B1"/>
    <w:rsid w:val="29F27A30"/>
    <w:rsid w:val="2A435C4D"/>
    <w:rsid w:val="2B510E57"/>
    <w:rsid w:val="2B5F42C3"/>
    <w:rsid w:val="2B86EE08"/>
    <w:rsid w:val="2BAB2A1E"/>
    <w:rsid w:val="2BB031C1"/>
    <w:rsid w:val="2BFC6E4E"/>
    <w:rsid w:val="2BFD05C6"/>
    <w:rsid w:val="2D13E077"/>
    <w:rsid w:val="2D21BB77"/>
    <w:rsid w:val="2D5680FC"/>
    <w:rsid w:val="2D9C9E61"/>
    <w:rsid w:val="2E997DD3"/>
    <w:rsid w:val="2EB2D806"/>
    <w:rsid w:val="2ED287C8"/>
    <w:rsid w:val="30103E38"/>
    <w:rsid w:val="3040C06F"/>
    <w:rsid w:val="307503E4"/>
    <w:rsid w:val="3081358F"/>
    <w:rsid w:val="308D8A46"/>
    <w:rsid w:val="30BBC668"/>
    <w:rsid w:val="30F60835"/>
    <w:rsid w:val="31BCE410"/>
    <w:rsid w:val="31D1E8DE"/>
    <w:rsid w:val="31E2596C"/>
    <w:rsid w:val="321D804D"/>
    <w:rsid w:val="32D55311"/>
    <w:rsid w:val="32FC971E"/>
    <w:rsid w:val="334A6EB0"/>
    <w:rsid w:val="334B5160"/>
    <w:rsid w:val="33B41B8C"/>
    <w:rsid w:val="342054FC"/>
    <w:rsid w:val="34B21E52"/>
    <w:rsid w:val="34D0FFD9"/>
    <w:rsid w:val="34D568E1"/>
    <w:rsid w:val="34DB2A5D"/>
    <w:rsid w:val="350514D9"/>
    <w:rsid w:val="355BEA23"/>
    <w:rsid w:val="356D97DE"/>
    <w:rsid w:val="3606288C"/>
    <w:rsid w:val="3606353D"/>
    <w:rsid w:val="364595B7"/>
    <w:rsid w:val="3669247E"/>
    <w:rsid w:val="36BCEDCC"/>
    <w:rsid w:val="36CFEF0B"/>
    <w:rsid w:val="3700F334"/>
    <w:rsid w:val="3748D0B1"/>
    <w:rsid w:val="375F19E7"/>
    <w:rsid w:val="37B7222C"/>
    <w:rsid w:val="37CB8E6F"/>
    <w:rsid w:val="38B01388"/>
    <w:rsid w:val="38D99B28"/>
    <w:rsid w:val="38F1BBD3"/>
    <w:rsid w:val="39251344"/>
    <w:rsid w:val="3991A8A5"/>
    <w:rsid w:val="39B4EB67"/>
    <w:rsid w:val="39C14A47"/>
    <w:rsid w:val="39C92E1C"/>
    <w:rsid w:val="39EE797E"/>
    <w:rsid w:val="3A93E0C8"/>
    <w:rsid w:val="3AB71DC1"/>
    <w:rsid w:val="3B25B123"/>
    <w:rsid w:val="3B78CB24"/>
    <w:rsid w:val="3B87287E"/>
    <w:rsid w:val="3BFBA05D"/>
    <w:rsid w:val="3C14C807"/>
    <w:rsid w:val="3C7CAAE6"/>
    <w:rsid w:val="3CE59CDE"/>
    <w:rsid w:val="3D071F54"/>
    <w:rsid w:val="3D1703FD"/>
    <w:rsid w:val="3D2FA4E7"/>
    <w:rsid w:val="3DC4C84F"/>
    <w:rsid w:val="3E1E91EA"/>
    <w:rsid w:val="3E66ED03"/>
    <w:rsid w:val="3E79617E"/>
    <w:rsid w:val="3EA4507B"/>
    <w:rsid w:val="3EC8DB0D"/>
    <w:rsid w:val="3F44715E"/>
    <w:rsid w:val="3F560D2B"/>
    <w:rsid w:val="3F7F669C"/>
    <w:rsid w:val="3F987C14"/>
    <w:rsid w:val="3FB8CE47"/>
    <w:rsid w:val="40250FC4"/>
    <w:rsid w:val="40278FF7"/>
    <w:rsid w:val="403BAFD5"/>
    <w:rsid w:val="405CA1D9"/>
    <w:rsid w:val="40898319"/>
    <w:rsid w:val="409A2773"/>
    <w:rsid w:val="40B2343C"/>
    <w:rsid w:val="40E6146A"/>
    <w:rsid w:val="40E80459"/>
    <w:rsid w:val="40FA1417"/>
    <w:rsid w:val="41990E6B"/>
    <w:rsid w:val="41C42641"/>
    <w:rsid w:val="4219CF87"/>
    <w:rsid w:val="42285D95"/>
    <w:rsid w:val="423E1730"/>
    <w:rsid w:val="42735B4C"/>
    <w:rsid w:val="42879613"/>
    <w:rsid w:val="42901A16"/>
    <w:rsid w:val="42D71B51"/>
    <w:rsid w:val="430B2A02"/>
    <w:rsid w:val="432D80E7"/>
    <w:rsid w:val="43629550"/>
    <w:rsid w:val="439AD4FC"/>
    <w:rsid w:val="4405D242"/>
    <w:rsid w:val="4443199B"/>
    <w:rsid w:val="449CC078"/>
    <w:rsid w:val="4518EED4"/>
    <w:rsid w:val="45888660"/>
    <w:rsid w:val="458B765D"/>
    <w:rsid w:val="45FC7DA7"/>
    <w:rsid w:val="462B0428"/>
    <w:rsid w:val="4663EA44"/>
    <w:rsid w:val="467F3C6E"/>
    <w:rsid w:val="46AED580"/>
    <w:rsid w:val="46FC5EC1"/>
    <w:rsid w:val="46FF12F9"/>
    <w:rsid w:val="4716B257"/>
    <w:rsid w:val="471E8FEA"/>
    <w:rsid w:val="474D53D4"/>
    <w:rsid w:val="47BF4845"/>
    <w:rsid w:val="47EB22AC"/>
    <w:rsid w:val="47FE3ED5"/>
    <w:rsid w:val="48320A64"/>
    <w:rsid w:val="48A33587"/>
    <w:rsid w:val="48BAF0D0"/>
    <w:rsid w:val="49363EE0"/>
    <w:rsid w:val="4ADC96D4"/>
    <w:rsid w:val="4B37FFE9"/>
    <w:rsid w:val="4B69B6B9"/>
    <w:rsid w:val="4B74BFC2"/>
    <w:rsid w:val="4B782F09"/>
    <w:rsid w:val="4B7CE9CE"/>
    <w:rsid w:val="4B90BFEE"/>
    <w:rsid w:val="4BCE384F"/>
    <w:rsid w:val="4BE314B1"/>
    <w:rsid w:val="4C17B874"/>
    <w:rsid w:val="4C4DF8E8"/>
    <w:rsid w:val="4C68F20C"/>
    <w:rsid w:val="4C6B35BC"/>
    <w:rsid w:val="4C6CF496"/>
    <w:rsid w:val="4D51C884"/>
    <w:rsid w:val="4D582178"/>
    <w:rsid w:val="4D5D0BD7"/>
    <w:rsid w:val="4E07204D"/>
    <w:rsid w:val="4E1C51D8"/>
    <w:rsid w:val="4E504521"/>
    <w:rsid w:val="4E651DDB"/>
    <w:rsid w:val="4F47087C"/>
    <w:rsid w:val="4F49BEF8"/>
    <w:rsid w:val="4F9D2E37"/>
    <w:rsid w:val="4FD5D40E"/>
    <w:rsid w:val="5030FC03"/>
    <w:rsid w:val="50681D2D"/>
    <w:rsid w:val="50E8B844"/>
    <w:rsid w:val="50FD935E"/>
    <w:rsid w:val="51497AB9"/>
    <w:rsid w:val="518FED6C"/>
    <w:rsid w:val="5195EE36"/>
    <w:rsid w:val="51D9C22D"/>
    <w:rsid w:val="522EF7A6"/>
    <w:rsid w:val="5260AF79"/>
    <w:rsid w:val="52B43EB8"/>
    <w:rsid w:val="52E352DC"/>
    <w:rsid w:val="5308EB58"/>
    <w:rsid w:val="5334B9EA"/>
    <w:rsid w:val="5334F11B"/>
    <w:rsid w:val="533885D1"/>
    <w:rsid w:val="5365C75D"/>
    <w:rsid w:val="53A4ED4E"/>
    <w:rsid w:val="53B0C6F0"/>
    <w:rsid w:val="53F0D4A9"/>
    <w:rsid w:val="543CBC04"/>
    <w:rsid w:val="545646DB"/>
    <w:rsid w:val="545C9B35"/>
    <w:rsid w:val="54857199"/>
    <w:rsid w:val="548595DE"/>
    <w:rsid w:val="54A4BBB9"/>
    <w:rsid w:val="553AB200"/>
    <w:rsid w:val="555EDD3F"/>
    <w:rsid w:val="5574B97C"/>
    <w:rsid w:val="56299427"/>
    <w:rsid w:val="5660DC14"/>
    <w:rsid w:val="5680FF75"/>
    <w:rsid w:val="569244E4"/>
    <w:rsid w:val="56F0CF52"/>
    <w:rsid w:val="570B4ABF"/>
    <w:rsid w:val="573BA880"/>
    <w:rsid w:val="57B69CB5"/>
    <w:rsid w:val="5802AB5A"/>
    <w:rsid w:val="5810819A"/>
    <w:rsid w:val="58523083"/>
    <w:rsid w:val="585484A5"/>
    <w:rsid w:val="58C73A29"/>
    <w:rsid w:val="59131D24"/>
    <w:rsid w:val="59285965"/>
    <w:rsid w:val="59408F40"/>
    <w:rsid w:val="59453222"/>
    <w:rsid w:val="594FF4B7"/>
    <w:rsid w:val="59CBD34C"/>
    <w:rsid w:val="59D35B30"/>
    <w:rsid w:val="5A45F752"/>
    <w:rsid w:val="5A4B0CBD"/>
    <w:rsid w:val="5A8E429F"/>
    <w:rsid w:val="5A9A5E0A"/>
    <w:rsid w:val="5AE64565"/>
    <w:rsid w:val="5AEB002A"/>
    <w:rsid w:val="5AEF9A2C"/>
    <w:rsid w:val="5B2DC44D"/>
    <w:rsid w:val="5B400300"/>
    <w:rsid w:val="5BB0C881"/>
    <w:rsid w:val="5C563C15"/>
    <w:rsid w:val="5C9F6C08"/>
    <w:rsid w:val="5CCF0480"/>
    <w:rsid w:val="5CD01D98"/>
    <w:rsid w:val="5CD58505"/>
    <w:rsid w:val="5CFA632B"/>
    <w:rsid w:val="5D3E80D9"/>
    <w:rsid w:val="5DBAA352"/>
    <w:rsid w:val="5DD84D28"/>
    <w:rsid w:val="5E283DEC"/>
    <w:rsid w:val="5E36E8E7"/>
    <w:rsid w:val="5EDAA0B6"/>
    <w:rsid w:val="5EDAED12"/>
    <w:rsid w:val="5EE0F092"/>
    <w:rsid w:val="60393CB8"/>
    <w:rsid w:val="61534BE7"/>
    <w:rsid w:val="6193A1D1"/>
    <w:rsid w:val="62C78061"/>
    <w:rsid w:val="6305B94F"/>
    <w:rsid w:val="6308DDE4"/>
    <w:rsid w:val="63A7A09A"/>
    <w:rsid w:val="63ED525A"/>
    <w:rsid w:val="641AA23D"/>
    <w:rsid w:val="647A3925"/>
    <w:rsid w:val="64DBC114"/>
    <w:rsid w:val="64F4A2B8"/>
    <w:rsid w:val="6578ABA2"/>
    <w:rsid w:val="65821893"/>
    <w:rsid w:val="6596E03A"/>
    <w:rsid w:val="66766866"/>
    <w:rsid w:val="66AEE6D9"/>
    <w:rsid w:val="66C477F3"/>
    <w:rsid w:val="66DA5851"/>
    <w:rsid w:val="66E5CD21"/>
    <w:rsid w:val="671B5649"/>
    <w:rsid w:val="67C5C48C"/>
    <w:rsid w:val="67E812FC"/>
    <w:rsid w:val="68315214"/>
    <w:rsid w:val="68D5E1A2"/>
    <w:rsid w:val="68F58A31"/>
    <w:rsid w:val="69372721"/>
    <w:rsid w:val="698ED253"/>
    <w:rsid w:val="6A12AE93"/>
    <w:rsid w:val="6A25CAA8"/>
    <w:rsid w:val="6A421938"/>
    <w:rsid w:val="6A6021C5"/>
    <w:rsid w:val="6A6D1E7C"/>
    <w:rsid w:val="6AB905D7"/>
    <w:rsid w:val="6BB8D442"/>
    <w:rsid w:val="6C2AA5D5"/>
    <w:rsid w:val="6C37ACD4"/>
    <w:rsid w:val="6C4BBDD7"/>
    <w:rsid w:val="6C50A2F8"/>
    <w:rsid w:val="6C6118E1"/>
    <w:rsid w:val="6C79124E"/>
    <w:rsid w:val="6C8725F7"/>
    <w:rsid w:val="6D2B5E11"/>
    <w:rsid w:val="6DD2EBB0"/>
    <w:rsid w:val="6E5086F2"/>
    <w:rsid w:val="6E6AC989"/>
    <w:rsid w:val="6EEB774D"/>
    <w:rsid w:val="6F16C3E3"/>
    <w:rsid w:val="6F80C036"/>
    <w:rsid w:val="6FC0398D"/>
    <w:rsid w:val="6FDD478B"/>
    <w:rsid w:val="6FEC5753"/>
    <w:rsid w:val="700475A1"/>
    <w:rsid w:val="70913DA5"/>
    <w:rsid w:val="70A67926"/>
    <w:rsid w:val="71EFCCFC"/>
    <w:rsid w:val="72560CE5"/>
    <w:rsid w:val="72B56C9B"/>
    <w:rsid w:val="734A46F4"/>
    <w:rsid w:val="73948C62"/>
    <w:rsid w:val="73D46648"/>
    <w:rsid w:val="73ED8941"/>
    <w:rsid w:val="744D4C80"/>
    <w:rsid w:val="7466C0FC"/>
    <w:rsid w:val="74F4E554"/>
    <w:rsid w:val="750C1397"/>
    <w:rsid w:val="7523E06F"/>
    <w:rsid w:val="755E64BA"/>
    <w:rsid w:val="757DE60B"/>
    <w:rsid w:val="7589F6DE"/>
    <w:rsid w:val="75AA4C15"/>
    <w:rsid w:val="75ADBA32"/>
    <w:rsid w:val="7603FF18"/>
    <w:rsid w:val="76ADABB0"/>
    <w:rsid w:val="76C33428"/>
    <w:rsid w:val="7737A426"/>
    <w:rsid w:val="77473C6E"/>
    <w:rsid w:val="776ABE2E"/>
    <w:rsid w:val="77AB32A9"/>
    <w:rsid w:val="787543AB"/>
    <w:rsid w:val="78CBAF3A"/>
    <w:rsid w:val="7A172F18"/>
    <w:rsid w:val="7A27B3AB"/>
    <w:rsid w:val="7A6C3CEF"/>
    <w:rsid w:val="7AC438C6"/>
    <w:rsid w:val="7AC8A874"/>
    <w:rsid w:val="7AD8CD8F"/>
    <w:rsid w:val="7B50FEA1"/>
    <w:rsid w:val="7B61C8F8"/>
    <w:rsid w:val="7B7FDBEC"/>
    <w:rsid w:val="7BDA76BA"/>
    <w:rsid w:val="7C0E5747"/>
    <w:rsid w:val="7C2928D0"/>
    <w:rsid w:val="7C3CF0B1"/>
    <w:rsid w:val="7C6DEE5F"/>
    <w:rsid w:val="7CC88C6E"/>
    <w:rsid w:val="7CEDC4A3"/>
    <w:rsid w:val="7CF6E01E"/>
    <w:rsid w:val="7CFD9959"/>
    <w:rsid w:val="7D066020"/>
    <w:rsid w:val="7D62C96E"/>
    <w:rsid w:val="7D82F90B"/>
    <w:rsid w:val="7E46714F"/>
    <w:rsid w:val="7E5F5A09"/>
    <w:rsid w:val="7E7CBAE3"/>
    <w:rsid w:val="7EA3EB56"/>
    <w:rsid w:val="7F8D2CAD"/>
    <w:rsid w:val="7F98BC76"/>
    <w:rsid w:val="7FCDD954"/>
    <w:rsid w:val="7FFBFE50"/>
    <w:rsid w:val="7FFE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C9BCF"/>
  <w15:chartTrackingRefBased/>
  <w15:docId w15:val="{D34780A8-EC16-44F0-8BCB-52E6A2489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F09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F099A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6E1D2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F704B"/>
    <w:rPr>
      <w:color w:val="808080"/>
    </w:rPr>
  </w:style>
  <w:style w:type="table" w:styleId="a5">
    <w:name w:val="Table Grid"/>
    <w:basedOn w:val="a1"/>
    <w:uiPriority w:val="59"/>
    <w:rsid w:val="007D64C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9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F936DE45DD623B45B34FAC22BAAE67BB" ma:contentTypeVersion="7" ma:contentTypeDescription="צור מסמך חדש." ma:contentTypeScope="" ma:versionID="62456a6070417fb3de63ec5a4f2b3a4b">
  <xsd:schema xmlns:xsd="http://www.w3.org/2001/XMLSchema" xmlns:xs="http://www.w3.org/2001/XMLSchema" xmlns:p="http://schemas.microsoft.com/office/2006/metadata/properties" xmlns:ns3="c925096d-dd5e-454d-804d-1a9fe8c69aeb" xmlns:ns4="3a0a7ba4-d2d7-4f97-a22c-8a878779c37d" targetNamespace="http://schemas.microsoft.com/office/2006/metadata/properties" ma:root="true" ma:fieldsID="2f87cf59d06ed81f4f13add5b4193408" ns3:_="" ns4:_="">
    <xsd:import namespace="c925096d-dd5e-454d-804d-1a9fe8c69aeb"/>
    <xsd:import namespace="3a0a7ba4-d2d7-4f97-a22c-8a878779c37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25096d-dd5e-454d-804d-1a9fe8c69a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a7ba4-d2d7-4f97-a22c-8a878779c37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משותף עם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משותף עם פרטים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של רמז לשיתוף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70CD9C-EC92-4589-8290-0FD5AF15BB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F45D799-A436-4028-9371-33350AE7BF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25096d-dd5e-454d-804d-1a9fe8c69aeb"/>
    <ds:schemaRef ds:uri="3a0a7ba4-d2d7-4f97-a22c-8a878779c3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605701-7B9E-4B0A-A4A3-17545EBDC6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</TotalTime>
  <Pages>9</Pages>
  <Words>1609</Words>
  <Characters>9173</Characters>
  <Application>Microsoft Office Word</Application>
  <DocSecurity>0</DocSecurity>
  <Lines>76</Lines>
  <Paragraphs>21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bass</dc:creator>
  <cp:keywords/>
  <dc:description/>
  <cp:lastModifiedBy>Roy Paz</cp:lastModifiedBy>
  <cp:revision>8</cp:revision>
  <dcterms:created xsi:type="dcterms:W3CDTF">2021-02-11T17:27:00Z</dcterms:created>
  <dcterms:modified xsi:type="dcterms:W3CDTF">2021-02-13T19:53:00Z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0x010100F936DE45DD623B45B34FAC22BAAE67BB</vt:lpwstr>
  </property>
</Properties>
</file>